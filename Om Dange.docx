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6607" w14:textId="58752689" w:rsidR="00310EDB" w:rsidRPr="00586270" w:rsidRDefault="00310EDB" w:rsidP="08D40786">
      <w:pPr>
        <w:pStyle w:val="Heading1"/>
        <w:spacing w:before="0" w:after="0"/>
        <w:jc w:val="center"/>
        <w:rPr>
          <w:rFonts w:ascii="Times New Roman" w:hAnsi="Times New Roman" w:cs="Times New Roman"/>
          <w:b/>
          <w:bCs/>
          <w:color w:val="auto"/>
          <w:sz w:val="52"/>
          <w:szCs w:val="52"/>
        </w:rPr>
      </w:pPr>
      <w:r w:rsidRPr="00586270">
        <w:rPr>
          <w:rFonts w:ascii="Times New Roman" w:hAnsi="Times New Roman" w:cs="Times New Roman"/>
          <w:b/>
          <w:bCs/>
          <w:color w:val="auto"/>
          <w:sz w:val="52"/>
          <w:szCs w:val="52"/>
        </w:rPr>
        <w:t>Om Dange</w:t>
      </w:r>
    </w:p>
    <w:p w14:paraId="0EBC4ABD" w14:textId="4C906859" w:rsidR="00310EDB" w:rsidRDefault="00310EDB" w:rsidP="00310EDB">
      <w:pPr>
        <w:jc w:val="center"/>
      </w:pPr>
      <w:r>
        <w:t>773.644.026</w:t>
      </w:r>
      <w:r w:rsidR="005D70C9">
        <w:t>2</w:t>
      </w:r>
      <w:r w:rsidR="00586270">
        <w:t xml:space="preserve"> |</w:t>
      </w:r>
      <w:r>
        <w:t xml:space="preserve"> </w:t>
      </w:r>
      <w:hyperlink r:id="rId5" w:history="1">
        <w:r w:rsidR="003572DA" w:rsidRPr="005D1E92">
          <w:rPr>
            <w:rStyle w:val="Hyperlink"/>
          </w:rPr>
          <w:t>dangeom94@gmail.com</w:t>
        </w:r>
      </w:hyperlink>
      <w:r>
        <w:t xml:space="preserve"> </w:t>
      </w:r>
      <w:r w:rsidR="00586270">
        <w:t xml:space="preserve">| </w:t>
      </w:r>
      <w:r w:rsidR="003572DA">
        <w:t xml:space="preserve">Chicago, IL </w:t>
      </w:r>
      <w:r w:rsidR="00586270">
        <w:t xml:space="preserve">| </w:t>
      </w:r>
      <w:hyperlink r:id="rId6" w:history="1">
        <w:r w:rsidR="00586270" w:rsidRPr="00586270">
          <w:rPr>
            <w:rStyle w:val="Hyperlink"/>
          </w:rPr>
          <w:t>LinkedIn</w:t>
        </w:r>
      </w:hyperlink>
    </w:p>
    <w:p w14:paraId="29649BB8" w14:textId="26296951" w:rsidR="00310EDB" w:rsidRPr="00310EDB" w:rsidRDefault="00310EDB" w:rsidP="00310EDB">
      <w:pPr>
        <w:rPr>
          <w:b/>
          <w:bCs/>
          <w:sz w:val="32"/>
          <w:szCs w:val="32"/>
          <w:u w:val="single"/>
        </w:rPr>
      </w:pPr>
      <w:r w:rsidRPr="49886013">
        <w:rPr>
          <w:b/>
          <w:bCs/>
          <w:sz w:val="32"/>
          <w:szCs w:val="32"/>
          <w:u w:val="single"/>
        </w:rPr>
        <w:t>EDUCATION</w:t>
      </w:r>
      <w:r w:rsidR="4093363C" w:rsidRPr="49886013">
        <w:rPr>
          <w:b/>
          <w:bCs/>
          <w:sz w:val="32"/>
          <w:szCs w:val="32"/>
          <w:u w:val="single"/>
        </w:rPr>
        <w:t xml:space="preserve">    </w:t>
      </w:r>
      <w:del w:id="0" w:author="Dange, Om" w:date="2024-10-16T23:12:00Z">
        <w:r w:rsidR="4093363C" w:rsidRPr="49886013" w:rsidDel="004D04E9">
          <w:rPr>
            <w:b/>
            <w:bCs/>
            <w:sz w:val="32"/>
            <w:szCs w:val="32"/>
            <w:u w:val="single"/>
          </w:rPr>
          <w:delText xml:space="preserve">      </w:delText>
        </w:r>
      </w:del>
      <w:r w:rsidR="4093363C" w:rsidRPr="49886013">
        <w:rPr>
          <w:b/>
          <w:bCs/>
          <w:sz w:val="32"/>
          <w:szCs w:val="32"/>
          <w:u w:val="single"/>
        </w:rPr>
        <w:t xml:space="preserve">                                                                                              </w:t>
      </w:r>
      <w:r w:rsidR="4093363C" w:rsidRPr="72A84344">
        <w:rPr>
          <w:b/>
          <w:bCs/>
          <w:sz w:val="32"/>
          <w:szCs w:val="32"/>
          <w:u w:val="single"/>
        </w:rPr>
        <w:t xml:space="preserve">        </w:t>
      </w:r>
    </w:p>
    <w:p w14:paraId="2CF48B26" w14:textId="56B1F4FD" w:rsidR="00310EDB" w:rsidRDefault="00310EDB" w:rsidP="38917F67">
      <w:pPr>
        <w:spacing w:before="40"/>
      </w:pPr>
      <w:r w:rsidRPr="00310EDB">
        <w:rPr>
          <w:b/>
          <w:bCs/>
        </w:rPr>
        <w:t>DePaul University</w:t>
      </w:r>
      <w:r>
        <w:t xml:space="preserve"> </w:t>
      </w:r>
      <w:r w:rsidR="00C045A2">
        <w:tab/>
      </w:r>
      <w:r w:rsidR="00C045A2">
        <w:tab/>
      </w:r>
      <w:r w:rsidR="00C045A2">
        <w:tab/>
      </w:r>
      <w:r w:rsidR="00C045A2">
        <w:tab/>
      </w:r>
      <w:r>
        <w:tab/>
      </w:r>
      <w:r>
        <w:tab/>
      </w:r>
      <w:r>
        <w:tab/>
      </w:r>
      <w:r>
        <w:tab/>
      </w:r>
      <w:r>
        <w:tab/>
      </w:r>
      <w:r>
        <w:tab/>
      </w:r>
      <w:r>
        <w:tab/>
        <w:t xml:space="preserve">       Chicago, IL</w:t>
      </w:r>
    </w:p>
    <w:p w14:paraId="1EFE459B" w14:textId="70DD7835" w:rsidR="00D66F34" w:rsidRPr="003572DA" w:rsidRDefault="00310EDB" w:rsidP="38917F67">
      <w:pPr>
        <w:spacing w:before="40"/>
      </w:pPr>
      <w:r w:rsidRPr="003572DA">
        <w:rPr>
          <w:i/>
          <w:iCs/>
        </w:rPr>
        <w:t>Bachelor of Science</w:t>
      </w:r>
      <w:r w:rsidR="003572DA" w:rsidRPr="003572DA">
        <w:rPr>
          <w:i/>
          <w:iCs/>
        </w:rPr>
        <w:t xml:space="preserve"> </w:t>
      </w:r>
      <w:r w:rsidRPr="003572DA">
        <w:rPr>
          <w:i/>
          <w:iCs/>
        </w:rPr>
        <w:t>|</w:t>
      </w:r>
      <w:r w:rsidR="003572DA" w:rsidRPr="003572DA">
        <w:rPr>
          <w:i/>
          <w:iCs/>
        </w:rPr>
        <w:t xml:space="preserve"> Mathematics and </w:t>
      </w:r>
      <w:r w:rsidRPr="003572DA">
        <w:rPr>
          <w:i/>
          <w:iCs/>
        </w:rPr>
        <w:t>Computer Science | Economics Minor</w:t>
      </w:r>
      <w:r>
        <w:tab/>
      </w:r>
      <w:r w:rsidRPr="003572DA">
        <w:rPr>
          <w:i/>
          <w:iCs/>
        </w:rPr>
        <w:t xml:space="preserve">          </w:t>
      </w:r>
      <w:r w:rsidRPr="08D40786">
        <w:t xml:space="preserve">Expected Graduation: </w:t>
      </w:r>
      <w:r w:rsidR="00422F17">
        <w:t>J</w:t>
      </w:r>
      <w:r w:rsidR="002D6693">
        <w:t>une</w:t>
      </w:r>
      <w:r w:rsidR="003572DA" w:rsidRPr="08D40786">
        <w:t xml:space="preserve"> </w:t>
      </w:r>
      <w:r w:rsidRPr="08D40786">
        <w:t>202</w:t>
      </w:r>
      <w:r w:rsidR="002D6693">
        <w:t>6</w:t>
      </w:r>
    </w:p>
    <w:p w14:paraId="1D9B92E1" w14:textId="415B9AB6" w:rsidR="00310EDB" w:rsidRDefault="00310EDB" w:rsidP="38917F67">
      <w:pPr>
        <w:spacing w:before="40"/>
      </w:pPr>
      <w:r w:rsidRPr="00310EDB">
        <w:rPr>
          <w:b/>
          <w:bCs/>
        </w:rPr>
        <w:t>Relevant Courses:</w:t>
      </w:r>
      <w:r>
        <w:t xml:space="preserve"> Data Science, Algorithms, Computer Systems, Data Analytics, Object Oriented Programming, Calculus 1, 2, 3</w:t>
      </w:r>
      <w:r w:rsidR="00F25E5E">
        <w:t xml:space="preserve"> &amp;</w:t>
      </w:r>
      <w:r w:rsidR="003572DA">
        <w:t xml:space="preserve"> Multivariable</w:t>
      </w:r>
      <w:r w:rsidR="001C4C23">
        <w:t>, Advanced Machine Learning</w:t>
      </w:r>
      <w:r w:rsidR="00736A62">
        <w:t>. OO Software Development, Software Testing</w:t>
      </w:r>
    </w:p>
    <w:p w14:paraId="1A2374AA" w14:textId="5D9BE977" w:rsidR="00664570" w:rsidRDefault="00310EDB" w:rsidP="7D19F61C">
      <w:pPr>
        <w:spacing w:before="40"/>
        <w:rPr>
          <w:ins w:id="1" w:author="Dange, Om" w:date="2024-10-16T23:12:00Z"/>
        </w:rPr>
      </w:pPr>
      <w:r w:rsidRPr="00310EDB">
        <w:rPr>
          <w:b/>
          <w:bCs/>
        </w:rPr>
        <w:t>Honors &amp; Awards</w:t>
      </w:r>
      <w:r>
        <w:t>: Akuna Capital Options 10</w:t>
      </w:r>
      <w:r w:rsidR="004724B1">
        <w:t>1</w:t>
      </w:r>
      <w:r>
        <w:t xml:space="preserve">, </w:t>
      </w:r>
      <w:proofErr w:type="spellStart"/>
      <w:r>
        <w:t>CodePath</w:t>
      </w:r>
      <w:proofErr w:type="spellEnd"/>
      <w:r>
        <w:t xml:space="preserve"> Android Development</w:t>
      </w:r>
      <w:r w:rsidR="00DD2370">
        <w:t xml:space="preserve">, </w:t>
      </w:r>
      <w:r w:rsidR="00884815">
        <w:t>Google Cybersecurity</w:t>
      </w:r>
      <w:r w:rsidR="00FD311E">
        <w:t xml:space="preserve"> Certificate</w:t>
      </w:r>
    </w:p>
    <w:p w14:paraId="3D23059B" w14:textId="77777777" w:rsidR="004D04E9" w:rsidRDefault="004D04E9" w:rsidP="7D19F61C">
      <w:pPr>
        <w:spacing w:before="40"/>
      </w:pPr>
    </w:p>
    <w:p w14:paraId="48B233FA" w14:textId="6B4B0264" w:rsidR="004D04E9" w:rsidRPr="004D04E9" w:rsidRDefault="00B4030C" w:rsidP="004D04E9">
      <w:pPr>
        <w:pStyle w:val="Heading1"/>
        <w:spacing w:before="40"/>
        <w:rPr>
          <w:rFonts w:ascii="Times New Roman" w:hAnsi="Times New Roman" w:cs="Times New Roman"/>
          <w:b/>
          <w:bCs/>
          <w:color w:val="auto"/>
          <w:sz w:val="32"/>
          <w:szCs w:val="32"/>
          <w:u w:val="single"/>
          <w:rPrChange w:id="2" w:author="Dange, Om" w:date="2024-10-16T23:12:00Z">
            <w:rPr>
              <w:rFonts w:ascii="Times New Roman" w:hAnsi="Times New Roman" w:cs="Times New Roman"/>
              <w:b/>
              <w:bCs/>
              <w:color w:val="auto"/>
              <w:spacing w:val="-2"/>
              <w:sz w:val="32"/>
              <w:szCs w:val="32"/>
              <w:u w:val="single"/>
            </w:rPr>
          </w:rPrChange>
        </w:rPr>
      </w:pPr>
      <w:r>
        <w:rPr>
          <w:rFonts w:ascii="Times New Roman" w:hAnsi="Times New Roman" w:cs="Times New Roman"/>
          <w:b/>
          <w:bCs/>
          <w:color w:val="auto"/>
          <w:sz w:val="32"/>
          <w:szCs w:val="32"/>
          <w:u w:val="single"/>
        </w:rPr>
        <w:t>LEADERSHIP</w:t>
      </w:r>
    </w:p>
    <w:p w14:paraId="071DCDA8" w14:textId="24182399" w:rsidR="00B4030C" w:rsidRPr="00310EDB" w:rsidRDefault="003B3F79" w:rsidP="00B4030C">
      <w:pPr>
        <w:pStyle w:val="Heading2"/>
        <w:tabs>
          <w:tab w:val="left" w:pos="9688"/>
        </w:tabs>
        <w:spacing w:before="0" w:after="0"/>
        <w:rPr>
          <w:rFonts w:ascii="Times New Roman" w:hAnsi="Times New Roman" w:cs="Times New Roman"/>
          <w:color w:val="auto"/>
          <w:sz w:val="22"/>
          <w:szCs w:val="22"/>
        </w:rPr>
      </w:pPr>
      <w:commentRangeStart w:id="3"/>
      <w:commentRangeStart w:id="4"/>
      <w:commentRangeStart w:id="5"/>
      <w:commentRangeStart w:id="6"/>
      <w:r>
        <w:rPr>
          <w:rFonts w:ascii="Times New Roman" w:hAnsi="Times New Roman" w:cs="Times New Roman"/>
          <w:b/>
          <w:bCs/>
          <w:color w:val="auto"/>
          <w:sz w:val="22"/>
          <w:szCs w:val="22"/>
        </w:rPr>
        <w:t xml:space="preserve">Google </w:t>
      </w:r>
      <w:r w:rsidR="0066769F">
        <w:rPr>
          <w:rFonts w:ascii="Times New Roman" w:hAnsi="Times New Roman" w:cs="Times New Roman"/>
          <w:b/>
          <w:bCs/>
          <w:color w:val="auto"/>
          <w:sz w:val="22"/>
          <w:szCs w:val="22"/>
        </w:rPr>
        <w:t xml:space="preserve">Developers Group </w:t>
      </w:r>
      <w:r w:rsidR="003B41C1">
        <w:rPr>
          <w:rFonts w:ascii="Times New Roman" w:hAnsi="Times New Roman" w:cs="Times New Roman"/>
          <w:b/>
          <w:bCs/>
          <w:color w:val="auto"/>
          <w:sz w:val="22"/>
          <w:szCs w:val="22"/>
        </w:rPr>
        <w:t>On</w:t>
      </w:r>
      <w:r w:rsidR="0066769F">
        <w:rPr>
          <w:rFonts w:ascii="Times New Roman" w:hAnsi="Times New Roman" w:cs="Times New Roman"/>
          <w:b/>
          <w:bCs/>
          <w:color w:val="auto"/>
          <w:sz w:val="22"/>
          <w:szCs w:val="22"/>
        </w:rPr>
        <w:t xml:space="preserve"> Campus – DePaul University </w:t>
      </w:r>
      <w:proofErr w:type="gramStart"/>
      <w:r w:rsidR="00B4030C" w:rsidRPr="00310EDB">
        <w:rPr>
          <w:rFonts w:ascii="Times New Roman" w:hAnsi="Times New Roman" w:cs="Times New Roman"/>
          <w:color w:val="auto"/>
          <w:sz w:val="22"/>
          <w:szCs w:val="22"/>
        </w:rPr>
        <w:tab/>
      </w:r>
      <w:r w:rsidR="00B4030C">
        <w:rPr>
          <w:rFonts w:ascii="Times New Roman" w:hAnsi="Times New Roman" w:cs="Times New Roman"/>
          <w:color w:val="auto"/>
          <w:sz w:val="22"/>
          <w:szCs w:val="22"/>
        </w:rPr>
        <w:t xml:space="preserve"> </w:t>
      </w:r>
      <w:ins w:id="7" w:author="Dange, Om" w:date="2024-10-16T21:02:00Z">
        <w:r w:rsidR="008B632B">
          <w:rPr>
            <w:rFonts w:ascii="Times New Roman" w:hAnsi="Times New Roman" w:cs="Times New Roman"/>
            <w:color w:val="auto"/>
            <w:sz w:val="22"/>
            <w:szCs w:val="22"/>
          </w:rPr>
          <w:t xml:space="preserve"> </w:t>
        </w:r>
      </w:ins>
      <w:r w:rsidR="00B4030C">
        <w:rPr>
          <w:rFonts w:ascii="Times New Roman" w:hAnsi="Times New Roman" w:cs="Times New Roman"/>
          <w:color w:val="auto"/>
          <w:sz w:val="22"/>
          <w:szCs w:val="22"/>
        </w:rPr>
        <w:t>Chicago</w:t>
      </w:r>
      <w:proofErr w:type="gramEnd"/>
      <w:r w:rsidR="00B4030C" w:rsidRPr="00310EDB">
        <w:rPr>
          <w:rFonts w:ascii="Times New Roman" w:hAnsi="Times New Roman" w:cs="Times New Roman"/>
          <w:color w:val="auto"/>
          <w:sz w:val="22"/>
          <w:szCs w:val="22"/>
        </w:rPr>
        <w:t>,</w:t>
      </w:r>
      <w:r w:rsidR="00B4030C" w:rsidRPr="00310EDB">
        <w:rPr>
          <w:rFonts w:ascii="Times New Roman" w:hAnsi="Times New Roman" w:cs="Times New Roman"/>
          <w:color w:val="auto"/>
          <w:spacing w:val="-5"/>
          <w:sz w:val="22"/>
          <w:szCs w:val="22"/>
        </w:rPr>
        <w:t xml:space="preserve"> IL</w:t>
      </w:r>
    </w:p>
    <w:p w14:paraId="6F3CD810" w14:textId="65617745" w:rsidR="000937DB" w:rsidRPr="000937DB" w:rsidRDefault="00C17FAD" w:rsidP="000937DB">
      <w:pPr>
        <w:tabs>
          <w:tab w:val="left" w:pos="8531"/>
        </w:tabs>
        <w:spacing w:line="250" w:lineRule="exact"/>
        <w:rPr>
          <w:iCs/>
          <w:spacing w:val="-2"/>
        </w:rPr>
      </w:pPr>
      <w:r>
        <w:rPr>
          <w:i/>
        </w:rPr>
        <w:t>President/ Lead</w:t>
      </w:r>
      <w:r w:rsidR="00B4030C" w:rsidRPr="00310EDB">
        <w:rPr>
          <w:i/>
        </w:rPr>
        <w:tab/>
      </w:r>
      <w:r>
        <w:rPr>
          <w:iCs/>
        </w:rPr>
        <w:t>September</w:t>
      </w:r>
      <w:r w:rsidR="00B4030C" w:rsidRPr="00310EDB">
        <w:rPr>
          <w:iCs/>
          <w:spacing w:val="-6"/>
        </w:rPr>
        <w:t xml:space="preserve"> </w:t>
      </w:r>
      <w:r w:rsidR="00B4030C" w:rsidRPr="00310EDB">
        <w:rPr>
          <w:iCs/>
        </w:rPr>
        <w:t>202</w:t>
      </w:r>
      <w:r w:rsidR="00B4030C">
        <w:rPr>
          <w:iCs/>
        </w:rPr>
        <w:t>4</w:t>
      </w:r>
      <w:r w:rsidR="00B4030C" w:rsidRPr="00310EDB">
        <w:rPr>
          <w:iCs/>
          <w:spacing w:val="-4"/>
        </w:rPr>
        <w:t xml:space="preserve"> </w:t>
      </w:r>
      <w:r w:rsidR="00B4030C" w:rsidRPr="00310EDB">
        <w:rPr>
          <w:iCs/>
        </w:rPr>
        <w:t>–</w:t>
      </w:r>
      <w:r w:rsidR="00B4030C" w:rsidRPr="00310EDB">
        <w:rPr>
          <w:iCs/>
          <w:spacing w:val="-3"/>
        </w:rPr>
        <w:t xml:space="preserve"> </w:t>
      </w:r>
      <w:r w:rsidR="00B4030C" w:rsidRPr="00310EDB">
        <w:rPr>
          <w:iCs/>
          <w:spacing w:val="-2"/>
        </w:rPr>
        <w:t>Present</w:t>
      </w:r>
    </w:p>
    <w:p w14:paraId="2E7B1BE6" w14:textId="547254AA" w:rsidR="000937DB" w:rsidRPr="000937DB" w:rsidRDefault="000937DB" w:rsidP="000937DB">
      <w:pPr>
        <w:pStyle w:val="ListParagraph"/>
        <w:numPr>
          <w:ilvl w:val="0"/>
          <w:numId w:val="2"/>
        </w:numPr>
        <w:tabs>
          <w:tab w:val="left" w:pos="8531"/>
        </w:tabs>
        <w:spacing w:before="40" w:line="250" w:lineRule="exact"/>
        <w:ind w:left="360"/>
      </w:pPr>
      <w:r>
        <w:t>M</w:t>
      </w:r>
      <w:r w:rsidRPr="000937DB">
        <w:t xml:space="preserve">anaged team </w:t>
      </w:r>
      <w:r>
        <w:t>track</w:t>
      </w:r>
      <w:r w:rsidR="609BF615">
        <w:t>ing</w:t>
      </w:r>
      <w:r w:rsidRPr="000937DB">
        <w:t xml:space="preserve"> KPIs </w:t>
      </w:r>
      <w:r w:rsidR="2DE01FC5">
        <w:t xml:space="preserve">&amp; </w:t>
      </w:r>
      <w:r>
        <w:t>marketing</w:t>
      </w:r>
      <w:r w:rsidRPr="000937DB">
        <w:t xml:space="preserve"> strategies to drive event success </w:t>
      </w:r>
      <w:r w:rsidR="28535696">
        <w:t xml:space="preserve">&amp; </w:t>
      </w:r>
      <w:del w:id="8" w:author="Dange, Om" w:date="2024-10-16T20:57:00Z">
        <w:r w:rsidRPr="00405FF7" w:rsidDel="005A1B0A">
          <w:delText>ngagement</w:delText>
        </w:r>
      </w:del>
      <w:ins w:id="9" w:author="Dange, Om" w:date="2024-10-16T20:57:00Z">
        <w:r w:rsidR="005A1B0A" w:rsidRPr="00405FF7">
          <w:t>engagement</w:t>
        </w:r>
      </w:ins>
      <w:r w:rsidRPr="000937DB">
        <w:t xml:space="preserve"> of </w:t>
      </w:r>
      <w:r w:rsidR="00BA6BCA">
        <w:t xml:space="preserve">DePaul </w:t>
      </w:r>
      <w:proofErr w:type="gramStart"/>
      <w:r w:rsidRPr="000937DB">
        <w:t>students</w:t>
      </w:r>
      <w:proofErr w:type="gramEnd"/>
    </w:p>
    <w:p w14:paraId="69B701F1" w14:textId="6917572E" w:rsidR="00BA6BCA" w:rsidRPr="00BA6BCA" w:rsidRDefault="000937DB" w:rsidP="00BA6BCA">
      <w:pPr>
        <w:pStyle w:val="ListParagraph"/>
        <w:numPr>
          <w:ilvl w:val="0"/>
          <w:numId w:val="2"/>
        </w:numPr>
        <w:tabs>
          <w:tab w:val="left" w:pos="8531"/>
        </w:tabs>
        <w:spacing w:before="40" w:line="250" w:lineRule="exact"/>
        <w:ind w:left="360"/>
        <w:rPr>
          <w:iCs/>
        </w:rPr>
      </w:pPr>
      <w:r w:rsidRPr="000937DB">
        <w:rPr>
          <w:iCs/>
        </w:rPr>
        <w:t>Planned hackathons</w:t>
      </w:r>
      <w:r w:rsidR="00D76670">
        <w:rPr>
          <w:iCs/>
        </w:rPr>
        <w:t xml:space="preserve"> </w:t>
      </w:r>
      <w:r>
        <w:t>to</w:t>
      </w:r>
      <w:r w:rsidRPr="000937DB">
        <w:rPr>
          <w:iCs/>
        </w:rPr>
        <w:t xml:space="preserve"> enhance student development </w:t>
      </w:r>
      <w:r w:rsidR="001C6163">
        <w:rPr>
          <w:iCs/>
        </w:rPr>
        <w:t>&amp;</w:t>
      </w:r>
      <w:r w:rsidRPr="000937DB">
        <w:rPr>
          <w:iCs/>
        </w:rPr>
        <w:t xml:space="preserve"> foster community </w:t>
      </w:r>
      <w:r w:rsidR="0077031D">
        <w:rPr>
          <w:iCs/>
        </w:rPr>
        <w:t xml:space="preserve">with </w:t>
      </w:r>
      <w:r w:rsidR="00503D52">
        <w:rPr>
          <w:iCs/>
        </w:rPr>
        <w:t>G</w:t>
      </w:r>
      <w:r w:rsidR="0077031D">
        <w:rPr>
          <w:iCs/>
        </w:rPr>
        <w:t>oogle</w:t>
      </w:r>
      <w:r w:rsidR="00503D52">
        <w:rPr>
          <w:iCs/>
        </w:rPr>
        <w:t>’s</w:t>
      </w:r>
      <w:r w:rsidR="0077031D">
        <w:rPr>
          <w:iCs/>
        </w:rPr>
        <w:t xml:space="preserve"> lead</w:t>
      </w:r>
      <w:r w:rsidR="00503D52">
        <w:rPr>
          <w:iCs/>
        </w:rPr>
        <w:t>s</w:t>
      </w:r>
      <w:r w:rsidR="001C6163">
        <w:rPr>
          <w:iCs/>
        </w:rPr>
        <w:t xml:space="preserve">/ </w:t>
      </w:r>
      <w:r w:rsidR="00503D52">
        <w:rPr>
          <w:iCs/>
        </w:rPr>
        <w:t>experts</w:t>
      </w:r>
      <w:r w:rsidRPr="000937DB">
        <w:rPr>
          <w:iCs/>
        </w:rPr>
        <w:t>.</w:t>
      </w:r>
      <w:r w:rsidR="00BA6BCA">
        <w:rPr>
          <w:iCs/>
        </w:rPr>
        <w:t xml:space="preserve"> </w:t>
      </w:r>
    </w:p>
    <w:p w14:paraId="5FE7D900" w14:textId="568A2CD8" w:rsidR="00B4030C" w:rsidRDefault="00BA6BCA" w:rsidP="00BA6BCA">
      <w:pPr>
        <w:pStyle w:val="ListParagraph"/>
        <w:numPr>
          <w:ilvl w:val="0"/>
          <w:numId w:val="2"/>
        </w:numPr>
        <w:tabs>
          <w:tab w:val="left" w:pos="8531"/>
        </w:tabs>
        <w:spacing w:before="40" w:line="250" w:lineRule="exact"/>
        <w:ind w:left="360"/>
        <w:rPr>
          <w:ins w:id="10" w:author="Dange, Om" w:date="2024-10-16T23:11:00Z"/>
          <w:iCs/>
        </w:rPr>
      </w:pPr>
      <w:r w:rsidRPr="00BA6BCA">
        <w:rPr>
          <w:iCs/>
        </w:rPr>
        <w:t xml:space="preserve">Cultivated partnerships with university departments to develop </w:t>
      </w:r>
      <w:r w:rsidR="77FD67D4">
        <w:t>s</w:t>
      </w:r>
      <w:r>
        <w:t>chedule</w:t>
      </w:r>
      <w:r w:rsidRPr="00BA6BCA">
        <w:rPr>
          <w:iCs/>
        </w:rPr>
        <w:t xml:space="preserve"> of events, </w:t>
      </w:r>
      <w:r>
        <w:t>and</w:t>
      </w:r>
      <w:r w:rsidRPr="00BA6BCA">
        <w:rPr>
          <w:iCs/>
        </w:rPr>
        <w:t xml:space="preserve"> budgets effectively</w:t>
      </w:r>
      <w:commentRangeEnd w:id="3"/>
      <w:r w:rsidR="00782D9D">
        <w:rPr>
          <w:rStyle w:val="CommentReference"/>
        </w:rPr>
        <w:commentReference w:id="3"/>
      </w:r>
      <w:commentRangeEnd w:id="4"/>
      <w:r>
        <w:rPr>
          <w:rStyle w:val="CommentReference"/>
        </w:rPr>
        <w:commentReference w:id="4"/>
      </w:r>
      <w:commentRangeEnd w:id="5"/>
      <w:r>
        <w:rPr>
          <w:rStyle w:val="CommentReference"/>
        </w:rPr>
        <w:commentReference w:id="5"/>
      </w:r>
      <w:commentRangeEnd w:id="6"/>
      <w:r w:rsidR="00C9625F">
        <w:rPr>
          <w:rStyle w:val="CommentReference"/>
        </w:rPr>
        <w:commentReference w:id="6"/>
      </w:r>
    </w:p>
    <w:p w14:paraId="1F070202" w14:textId="77777777" w:rsidR="004D04E9" w:rsidRDefault="004D04E9">
      <w:pPr>
        <w:pStyle w:val="ListParagraph"/>
        <w:tabs>
          <w:tab w:val="left" w:pos="8531"/>
        </w:tabs>
        <w:spacing w:before="40" w:line="250" w:lineRule="exact"/>
        <w:ind w:left="360"/>
        <w:rPr>
          <w:iCs/>
        </w:rPr>
        <w:pPrChange w:id="12" w:author="Dange, Om" w:date="2024-10-16T23:11:00Z">
          <w:pPr>
            <w:pStyle w:val="ListParagraph"/>
            <w:numPr>
              <w:numId w:val="2"/>
            </w:numPr>
            <w:tabs>
              <w:tab w:val="left" w:pos="8531"/>
            </w:tabs>
            <w:spacing w:before="40" w:line="250" w:lineRule="exact"/>
            <w:ind w:left="360" w:hanging="360"/>
          </w:pPr>
        </w:pPrChange>
      </w:pPr>
    </w:p>
    <w:p w14:paraId="067CCF92" w14:textId="55BD9165" w:rsidR="00310EDB" w:rsidRDefault="00310EDB" w:rsidP="3118F71A">
      <w:pPr>
        <w:pStyle w:val="Heading1"/>
        <w:tabs>
          <w:tab w:val="left" w:pos="8531"/>
        </w:tabs>
        <w:spacing w:before="40" w:line="250" w:lineRule="exact"/>
        <w:rPr>
          <w:rFonts w:ascii="Times New Roman" w:hAnsi="Times New Roman" w:cs="Times New Roman"/>
          <w:b/>
          <w:bCs/>
          <w:color w:val="auto"/>
          <w:spacing w:val="-2"/>
          <w:sz w:val="32"/>
          <w:szCs w:val="32"/>
          <w:u w:val="single"/>
        </w:rPr>
      </w:pPr>
      <w:r w:rsidRPr="00310EDB">
        <w:rPr>
          <w:rFonts w:ascii="Times New Roman" w:hAnsi="Times New Roman" w:cs="Times New Roman"/>
          <w:b/>
          <w:bCs/>
          <w:color w:val="auto"/>
          <w:sz w:val="32"/>
          <w:szCs w:val="32"/>
          <w:u w:val="single"/>
        </w:rPr>
        <w:t>PROFESSIONAL</w:t>
      </w:r>
      <w:r w:rsidRPr="00310EDB">
        <w:rPr>
          <w:rFonts w:ascii="Times New Roman" w:hAnsi="Times New Roman" w:cs="Times New Roman"/>
          <w:b/>
          <w:bCs/>
          <w:color w:val="auto"/>
          <w:spacing w:val="-8"/>
          <w:sz w:val="32"/>
          <w:szCs w:val="32"/>
          <w:u w:val="single"/>
        </w:rPr>
        <w:t xml:space="preserve"> </w:t>
      </w:r>
      <w:r w:rsidRPr="00310EDB">
        <w:rPr>
          <w:rFonts w:ascii="Times New Roman" w:hAnsi="Times New Roman" w:cs="Times New Roman"/>
          <w:b/>
          <w:bCs/>
          <w:color w:val="auto"/>
          <w:spacing w:val="-2"/>
          <w:sz w:val="32"/>
          <w:szCs w:val="32"/>
          <w:u w:val="single"/>
        </w:rPr>
        <w:t>EXPERIENCE</w:t>
      </w:r>
      <w:r w:rsidR="3386A942" w:rsidRPr="00310EDB">
        <w:rPr>
          <w:rFonts w:ascii="Times New Roman" w:hAnsi="Times New Roman" w:cs="Times New Roman"/>
          <w:b/>
          <w:bCs/>
          <w:color w:val="auto"/>
          <w:spacing w:val="-2"/>
          <w:sz w:val="32"/>
          <w:szCs w:val="32"/>
          <w:u w:val="single"/>
        </w:rPr>
        <w:t xml:space="preserve">  </w:t>
      </w:r>
      <w:del w:id="13" w:author="Dange, Om" w:date="2024-10-16T23:11:00Z">
        <w:r w:rsidR="3386A942" w:rsidRPr="00310EDB" w:rsidDel="004D04E9">
          <w:rPr>
            <w:rFonts w:ascii="Times New Roman" w:hAnsi="Times New Roman" w:cs="Times New Roman"/>
            <w:b/>
            <w:bCs/>
            <w:color w:val="auto"/>
            <w:spacing w:val="-2"/>
            <w:sz w:val="32"/>
            <w:szCs w:val="32"/>
            <w:u w:val="single"/>
          </w:rPr>
          <w:delText xml:space="preserve">   </w:delText>
        </w:r>
      </w:del>
      <w:r w:rsidR="3386A942" w:rsidRPr="00310EDB">
        <w:rPr>
          <w:rFonts w:ascii="Times New Roman" w:hAnsi="Times New Roman" w:cs="Times New Roman"/>
          <w:b/>
          <w:bCs/>
          <w:color w:val="auto"/>
          <w:spacing w:val="-2"/>
          <w:sz w:val="32"/>
          <w:szCs w:val="32"/>
          <w:u w:val="single"/>
        </w:rPr>
        <w:t xml:space="preserve">                                           </w:t>
      </w:r>
    </w:p>
    <w:p w14:paraId="403BED93" w14:textId="79A6A2DF" w:rsidR="004C7BC0" w:rsidRPr="00310EDB" w:rsidRDefault="004C7BC0" w:rsidP="08D40786">
      <w:pPr>
        <w:pStyle w:val="Heading2"/>
        <w:tabs>
          <w:tab w:val="left" w:pos="9688"/>
        </w:tabs>
        <w:spacing w:before="0" w:after="0"/>
        <w:rPr>
          <w:rFonts w:ascii="Times New Roman" w:hAnsi="Times New Roman" w:cs="Times New Roman"/>
          <w:color w:val="auto"/>
          <w:sz w:val="22"/>
          <w:szCs w:val="22"/>
        </w:rPr>
      </w:pPr>
      <w:proofErr w:type="spellStart"/>
      <w:r>
        <w:rPr>
          <w:rFonts w:ascii="Times New Roman" w:hAnsi="Times New Roman" w:cs="Times New Roman"/>
          <w:b/>
          <w:bCs/>
          <w:color w:val="auto"/>
          <w:sz w:val="22"/>
          <w:szCs w:val="22"/>
        </w:rPr>
        <w:t>Headstarter</w:t>
      </w:r>
      <w:proofErr w:type="spellEnd"/>
      <w:r>
        <w:rPr>
          <w:rFonts w:ascii="Times New Roman" w:hAnsi="Times New Roman" w:cs="Times New Roman"/>
          <w:b/>
          <w:bCs/>
          <w:color w:val="auto"/>
          <w:sz w:val="22"/>
          <w:szCs w:val="22"/>
        </w:rPr>
        <w:t xml:space="preserve"> AI</w:t>
      </w:r>
      <w:r w:rsidR="00AB74CC" w:rsidRPr="00310EDB">
        <w:rPr>
          <w:rFonts w:ascii="Times New Roman" w:hAnsi="Times New Roman" w:cs="Times New Roman"/>
          <w:color w:val="auto"/>
          <w:sz w:val="22"/>
          <w:szCs w:val="22"/>
        </w:rPr>
        <w:tab/>
      </w:r>
      <w:r w:rsidR="00AB74CC">
        <w:rPr>
          <w:rFonts w:ascii="Times New Roman" w:hAnsi="Times New Roman" w:cs="Times New Roman"/>
          <w:color w:val="auto"/>
          <w:sz w:val="22"/>
          <w:szCs w:val="22"/>
        </w:rPr>
        <w:t xml:space="preserve"> Chicago</w:t>
      </w:r>
      <w:r w:rsidRPr="00310EDB">
        <w:rPr>
          <w:rFonts w:ascii="Times New Roman" w:hAnsi="Times New Roman" w:cs="Times New Roman"/>
          <w:color w:val="auto"/>
          <w:sz w:val="22"/>
          <w:szCs w:val="22"/>
        </w:rPr>
        <w:t>,</w:t>
      </w:r>
      <w:r w:rsidRPr="00310EDB">
        <w:rPr>
          <w:rFonts w:ascii="Times New Roman" w:hAnsi="Times New Roman" w:cs="Times New Roman"/>
          <w:color w:val="auto"/>
          <w:spacing w:val="-5"/>
          <w:sz w:val="22"/>
          <w:szCs w:val="22"/>
        </w:rPr>
        <w:t xml:space="preserve"> IL</w:t>
      </w:r>
    </w:p>
    <w:p w14:paraId="0E44869B" w14:textId="141732BA" w:rsidR="002E3945" w:rsidRPr="00CD180E" w:rsidRDefault="004C7BC0" w:rsidP="004C7BC0">
      <w:pPr>
        <w:tabs>
          <w:tab w:val="left" w:pos="8531"/>
        </w:tabs>
        <w:spacing w:line="250" w:lineRule="exact"/>
      </w:pPr>
      <w:r>
        <w:rPr>
          <w:i/>
        </w:rPr>
        <w:t xml:space="preserve">Software Engineering Fellow </w:t>
      </w:r>
      <w:r w:rsidRPr="00310EDB">
        <w:rPr>
          <w:i/>
        </w:rPr>
        <w:tab/>
      </w:r>
      <w:r>
        <w:rPr>
          <w:i/>
        </w:rPr>
        <w:t xml:space="preserve"> </w:t>
      </w:r>
      <w:del w:id="14" w:author="Dange, Om" w:date="2024-10-16T21:02:00Z">
        <w:r w:rsidDel="008B632B">
          <w:rPr>
            <w:i/>
          </w:rPr>
          <w:delText xml:space="preserve">         </w:delText>
        </w:r>
      </w:del>
      <w:r>
        <w:rPr>
          <w:iCs/>
        </w:rPr>
        <w:t>July</w:t>
      </w:r>
      <w:r w:rsidRPr="00310EDB">
        <w:rPr>
          <w:iCs/>
          <w:spacing w:val="-6"/>
        </w:rPr>
        <w:t xml:space="preserve"> </w:t>
      </w:r>
      <w:r w:rsidRPr="00310EDB">
        <w:rPr>
          <w:iCs/>
        </w:rPr>
        <w:t>202</w:t>
      </w:r>
      <w:r>
        <w:rPr>
          <w:iCs/>
        </w:rPr>
        <w:t>4</w:t>
      </w:r>
      <w:r w:rsidRPr="00310EDB">
        <w:rPr>
          <w:iCs/>
          <w:spacing w:val="-4"/>
        </w:rPr>
        <w:t xml:space="preserve"> </w:t>
      </w:r>
      <w:r w:rsidRPr="00310EDB">
        <w:rPr>
          <w:iCs/>
        </w:rPr>
        <w:t>–</w:t>
      </w:r>
      <w:r w:rsidRPr="00310EDB">
        <w:rPr>
          <w:iCs/>
          <w:spacing w:val="-3"/>
        </w:rPr>
        <w:t xml:space="preserve"> </w:t>
      </w:r>
      <w:del w:id="15" w:author="Dange, Om" w:date="2024-10-16T21:01:00Z">
        <w:r w:rsidRPr="6FBEFE48" w:rsidDel="008B632B">
          <w:rPr>
            <w:spacing w:val="-2"/>
          </w:rPr>
          <w:delText>Pr</w:delText>
        </w:r>
        <w:commentRangeStart w:id="16"/>
        <w:commentRangeStart w:id="17"/>
        <w:r w:rsidRPr="6FBEFE48" w:rsidDel="008B632B">
          <w:rPr>
            <w:spacing w:val="-2"/>
          </w:rPr>
          <w:delText>esen</w:delText>
        </w:r>
        <w:commentRangeEnd w:id="16"/>
        <w:r w:rsidDel="008B632B">
          <w:rPr>
            <w:rStyle w:val="CommentReference"/>
          </w:rPr>
          <w:commentReference w:id="16"/>
        </w:r>
      </w:del>
      <w:commentRangeEnd w:id="17"/>
      <w:r w:rsidR="009B5853">
        <w:rPr>
          <w:rStyle w:val="CommentReference"/>
        </w:rPr>
        <w:commentReference w:id="17"/>
      </w:r>
      <w:del w:id="18" w:author="Dange, Om" w:date="2024-10-16T21:01:00Z">
        <w:r w:rsidRPr="6FBEFE48" w:rsidDel="008B632B">
          <w:rPr>
            <w:spacing w:val="-2"/>
          </w:rPr>
          <w:delText>t</w:delText>
        </w:r>
      </w:del>
      <w:ins w:id="19" w:author="Dange, Om" w:date="2024-10-16T21:02:00Z">
        <w:r w:rsidR="008B632B">
          <w:rPr>
            <w:spacing w:val="-2"/>
          </w:rPr>
          <w:t>August 2024</w:t>
        </w:r>
      </w:ins>
    </w:p>
    <w:p w14:paraId="3206C6E7" w14:textId="6773C13F" w:rsidR="005B7C8D" w:rsidRPr="005B7C8D" w:rsidRDefault="00931B59" w:rsidP="36B159D7">
      <w:pPr>
        <w:pStyle w:val="ListParagraph"/>
        <w:numPr>
          <w:ilvl w:val="0"/>
          <w:numId w:val="2"/>
        </w:numPr>
        <w:tabs>
          <w:tab w:val="left" w:pos="8531"/>
        </w:tabs>
        <w:spacing w:before="40" w:line="250" w:lineRule="exact"/>
        <w:ind w:left="360"/>
        <w:rPr>
          <w:i/>
        </w:rPr>
      </w:pPr>
      <w:r w:rsidRPr="00931B59">
        <w:t xml:space="preserve">Built 5 Al apps and APIs using </w:t>
      </w:r>
      <w:proofErr w:type="spellStart"/>
      <w:r w:rsidRPr="00931B59">
        <w:t>NextJS</w:t>
      </w:r>
      <w:proofErr w:type="spellEnd"/>
      <w:r w:rsidRPr="00931B59">
        <w:t xml:space="preserve">, </w:t>
      </w:r>
      <w:proofErr w:type="spellStart"/>
      <w:r w:rsidRPr="00931B59">
        <w:t>OpenAl</w:t>
      </w:r>
      <w:proofErr w:type="spellEnd"/>
      <w:r w:rsidRPr="00931B59">
        <w:t xml:space="preserve">, Pinecone, </w:t>
      </w:r>
      <w:proofErr w:type="spellStart"/>
      <w:r w:rsidRPr="00931B59">
        <w:t>StripeAP</w:t>
      </w:r>
      <w:r w:rsidR="00E2007D">
        <w:t>I</w:t>
      </w:r>
      <w:proofErr w:type="spellEnd"/>
      <w:r w:rsidRPr="00931B59">
        <w:t xml:space="preserve">| with 98% accuracy as seen by 1000 </w:t>
      </w:r>
      <w:proofErr w:type="gramStart"/>
      <w:r w:rsidRPr="00931B59">
        <w:t>users</w:t>
      </w:r>
      <w:proofErr w:type="gramEnd"/>
    </w:p>
    <w:p w14:paraId="3A4F14E8" w14:textId="77777777" w:rsidR="005B7C8D" w:rsidRPr="005B7C8D" w:rsidRDefault="005B7C8D" w:rsidP="005B7C8D">
      <w:pPr>
        <w:pStyle w:val="ListParagraph"/>
        <w:numPr>
          <w:ilvl w:val="0"/>
          <w:numId w:val="2"/>
        </w:numPr>
        <w:tabs>
          <w:tab w:val="left" w:pos="8531"/>
        </w:tabs>
        <w:spacing w:before="40" w:line="250" w:lineRule="exact"/>
        <w:ind w:left="360"/>
        <w:rPr>
          <w:i/>
        </w:rPr>
      </w:pPr>
      <w:r w:rsidRPr="005B7C8D">
        <w:t xml:space="preserve">Developed projects from design to deployment leading 4+ engineering fellows using MVC design </w:t>
      </w:r>
      <w:proofErr w:type="gramStart"/>
      <w:r w:rsidRPr="005B7C8D">
        <w:t>patterns</w:t>
      </w:r>
      <w:proofErr w:type="gramEnd"/>
    </w:p>
    <w:p w14:paraId="1EBD029B" w14:textId="2EDA39BB" w:rsidR="000937DB" w:rsidRPr="00241C2D" w:rsidRDefault="005B7C8D" w:rsidP="00241C2D">
      <w:pPr>
        <w:pStyle w:val="ListParagraph"/>
        <w:numPr>
          <w:ilvl w:val="0"/>
          <w:numId w:val="2"/>
        </w:numPr>
        <w:tabs>
          <w:tab w:val="left" w:pos="8531"/>
        </w:tabs>
        <w:spacing w:before="40" w:line="250" w:lineRule="exact"/>
        <w:ind w:left="360"/>
        <w:rPr>
          <w:i/>
        </w:rPr>
      </w:pPr>
      <w:r w:rsidRPr="005B7C8D">
        <w:t xml:space="preserve">Coached by Amazon, Bloomberg and Capital One engineers on Agile, Cl/CD, Git and microservice </w:t>
      </w:r>
      <w:proofErr w:type="gramStart"/>
      <w:r w:rsidRPr="005B7C8D">
        <w:t>patterns</w:t>
      </w:r>
      <w:proofErr w:type="gramEnd"/>
    </w:p>
    <w:p w14:paraId="7D33D260" w14:textId="56431A13" w:rsidR="00310EDB" w:rsidRPr="00310EDB" w:rsidRDefault="00310EDB" w:rsidP="40DE07CD">
      <w:pPr>
        <w:pStyle w:val="Heading2"/>
        <w:tabs>
          <w:tab w:val="left" w:pos="8531"/>
        </w:tabs>
        <w:spacing w:before="0" w:after="0" w:line="250" w:lineRule="exact"/>
        <w:rPr>
          <w:rFonts w:ascii="Times New Roman" w:hAnsi="Times New Roman" w:cs="Times New Roman"/>
          <w:color w:val="auto"/>
          <w:sz w:val="22"/>
          <w:szCs w:val="22"/>
        </w:rPr>
      </w:pPr>
      <w:r w:rsidRPr="00310EDB">
        <w:rPr>
          <w:rFonts w:ascii="Times New Roman" w:hAnsi="Times New Roman" w:cs="Times New Roman"/>
          <w:b/>
          <w:bCs/>
          <w:color w:val="auto"/>
          <w:sz w:val="22"/>
          <w:szCs w:val="22"/>
        </w:rPr>
        <w:t>Motorola</w:t>
      </w:r>
      <w:r w:rsidRPr="00310EDB">
        <w:rPr>
          <w:rFonts w:ascii="Times New Roman" w:hAnsi="Times New Roman" w:cs="Times New Roman"/>
          <w:b/>
          <w:bCs/>
          <w:color w:val="auto"/>
          <w:spacing w:val="-4"/>
          <w:sz w:val="22"/>
          <w:szCs w:val="22"/>
        </w:rPr>
        <w:t xml:space="preserve"> </w:t>
      </w:r>
      <w:r w:rsidRPr="00310EDB">
        <w:rPr>
          <w:rFonts w:ascii="Times New Roman" w:hAnsi="Times New Roman" w:cs="Times New Roman"/>
          <w:b/>
          <w:bCs/>
          <w:color w:val="auto"/>
          <w:spacing w:val="-2"/>
          <w:sz w:val="22"/>
          <w:szCs w:val="22"/>
        </w:rPr>
        <w:t>Solutions</w:t>
      </w:r>
      <w:r w:rsidRPr="00310EDB">
        <w:rPr>
          <w:rFonts w:ascii="Times New Roman" w:hAnsi="Times New Roman" w:cs="Times New Roman"/>
          <w:color w:val="auto"/>
          <w:sz w:val="22"/>
          <w:szCs w:val="22"/>
        </w:rPr>
        <w:tab/>
      </w:r>
      <w:r w:rsidR="00586270">
        <w:rPr>
          <w:rFonts w:ascii="Times New Roman" w:hAnsi="Times New Roman" w:cs="Times New Roman"/>
          <w:color w:val="auto"/>
          <w:sz w:val="22"/>
          <w:szCs w:val="22"/>
        </w:rPr>
        <w:t xml:space="preserve"> </w:t>
      </w:r>
      <w:r w:rsidR="50EDEEB5">
        <w:rPr>
          <w:rFonts w:ascii="Times New Roman" w:hAnsi="Times New Roman" w:cs="Times New Roman"/>
          <w:color w:val="auto"/>
          <w:sz w:val="22"/>
          <w:szCs w:val="22"/>
        </w:rPr>
        <w:t xml:space="preserve">                     </w:t>
      </w:r>
      <w:r w:rsidRPr="00310EDB">
        <w:rPr>
          <w:rFonts w:ascii="Times New Roman" w:hAnsi="Times New Roman" w:cs="Times New Roman"/>
          <w:color w:val="auto"/>
          <w:sz w:val="22"/>
          <w:szCs w:val="22"/>
        </w:rPr>
        <w:t>Chicago,</w:t>
      </w:r>
      <w:r w:rsidRPr="00310EDB">
        <w:rPr>
          <w:rFonts w:ascii="Times New Roman" w:hAnsi="Times New Roman" w:cs="Times New Roman"/>
          <w:color w:val="auto"/>
          <w:spacing w:val="-5"/>
          <w:sz w:val="22"/>
          <w:szCs w:val="22"/>
        </w:rPr>
        <w:t xml:space="preserve"> IL</w:t>
      </w:r>
    </w:p>
    <w:p w14:paraId="08A0FB16" w14:textId="5C3398AD" w:rsidR="002E3945" w:rsidRPr="00310EDB" w:rsidRDefault="00310EDB" w:rsidP="00310EDB">
      <w:pPr>
        <w:tabs>
          <w:tab w:val="left" w:pos="8531"/>
        </w:tabs>
        <w:spacing w:line="250" w:lineRule="exact"/>
        <w:rPr>
          <w:spacing w:val="-2"/>
        </w:rPr>
      </w:pPr>
      <w:r w:rsidRPr="00310EDB">
        <w:rPr>
          <w:i/>
        </w:rPr>
        <w:t>Machine</w:t>
      </w:r>
      <w:r w:rsidRPr="00310EDB">
        <w:rPr>
          <w:i/>
          <w:spacing w:val="-4"/>
        </w:rPr>
        <w:t xml:space="preserve"> </w:t>
      </w:r>
      <w:r w:rsidRPr="00310EDB">
        <w:rPr>
          <w:i/>
        </w:rPr>
        <w:t>Learning</w:t>
      </w:r>
      <w:r w:rsidRPr="00310EDB">
        <w:rPr>
          <w:i/>
          <w:spacing w:val="-4"/>
        </w:rPr>
        <w:t xml:space="preserve"> </w:t>
      </w:r>
      <w:r w:rsidRPr="00310EDB">
        <w:rPr>
          <w:i/>
          <w:spacing w:val="-2"/>
        </w:rPr>
        <w:t>Researcher</w:t>
      </w:r>
      <w:r w:rsidRPr="00310EDB">
        <w:rPr>
          <w:i/>
        </w:rPr>
        <w:tab/>
      </w:r>
      <w:r w:rsidRPr="00310EDB">
        <w:rPr>
          <w:iCs/>
        </w:rPr>
        <w:t>December</w:t>
      </w:r>
      <w:r w:rsidRPr="00310EDB">
        <w:rPr>
          <w:iCs/>
          <w:spacing w:val="-6"/>
        </w:rPr>
        <w:t xml:space="preserve"> </w:t>
      </w:r>
      <w:r w:rsidRPr="00310EDB">
        <w:rPr>
          <w:iCs/>
        </w:rPr>
        <w:t>2023</w:t>
      </w:r>
      <w:r w:rsidRPr="00310EDB">
        <w:rPr>
          <w:iCs/>
          <w:spacing w:val="-4"/>
        </w:rPr>
        <w:t xml:space="preserve"> </w:t>
      </w:r>
      <w:r w:rsidRPr="00310EDB">
        <w:rPr>
          <w:iCs/>
        </w:rPr>
        <w:t>–</w:t>
      </w:r>
      <w:r w:rsidRPr="00310EDB">
        <w:rPr>
          <w:iCs/>
          <w:spacing w:val="-3"/>
        </w:rPr>
        <w:t xml:space="preserve"> </w:t>
      </w:r>
      <w:r w:rsidRPr="00310EDB">
        <w:rPr>
          <w:iCs/>
          <w:spacing w:val="-2"/>
        </w:rPr>
        <w:t>Present</w:t>
      </w:r>
    </w:p>
    <w:p w14:paraId="4326A1BC" w14:textId="749E1E31" w:rsidR="00310EDB" w:rsidRPr="00310EDB" w:rsidRDefault="00310EDB" w:rsidP="65CD07A6">
      <w:pPr>
        <w:pStyle w:val="ListParagraph"/>
        <w:numPr>
          <w:ilvl w:val="0"/>
          <w:numId w:val="2"/>
        </w:numPr>
        <w:tabs>
          <w:tab w:val="left" w:pos="8531"/>
        </w:tabs>
        <w:spacing w:before="40" w:line="250" w:lineRule="exact"/>
        <w:ind w:left="360"/>
      </w:pPr>
      <w:r w:rsidRPr="00310EDB">
        <w:t>Conducted preprocessing</w:t>
      </w:r>
      <w:r w:rsidR="48EFC241">
        <w:t>,</w:t>
      </w:r>
      <w:r w:rsidRPr="00310EDB">
        <w:t xml:space="preserve"> cleaning of image datasets using resizing, denoising, segmentation</w:t>
      </w:r>
      <w:r w:rsidR="00586270">
        <w:t xml:space="preserve"> &amp; </w:t>
      </w:r>
      <w:r w:rsidRPr="00310EDB">
        <w:t xml:space="preserve">3D image </w:t>
      </w:r>
      <w:proofErr w:type="gramStart"/>
      <w:r w:rsidR="00586270" w:rsidRPr="00310EDB">
        <w:t>resiling</w:t>
      </w:r>
      <w:proofErr w:type="gramEnd"/>
    </w:p>
    <w:p w14:paraId="3C178E73" w14:textId="7B4B18A7" w:rsidR="00310EDB" w:rsidRPr="00310EDB" w:rsidRDefault="00310EDB" w:rsidP="65CD07A6">
      <w:pPr>
        <w:pStyle w:val="ListParagraph"/>
        <w:numPr>
          <w:ilvl w:val="0"/>
          <w:numId w:val="2"/>
        </w:numPr>
        <w:tabs>
          <w:tab w:val="left" w:pos="8531"/>
        </w:tabs>
        <w:spacing w:before="40" w:line="250" w:lineRule="exact"/>
        <w:ind w:left="360"/>
      </w:pPr>
      <w:r w:rsidRPr="00310EDB">
        <w:t xml:space="preserve">Developed a high-performing CNN model with </w:t>
      </w:r>
      <w:r w:rsidR="000F5F9C">
        <w:t>84</w:t>
      </w:r>
      <w:r w:rsidRPr="00310EDB">
        <w:t xml:space="preserve">% accuracy in classifying clinically important MRI </w:t>
      </w:r>
      <w:proofErr w:type="gramStart"/>
      <w:r w:rsidR="00586270" w:rsidRPr="00310EDB">
        <w:t>slices</w:t>
      </w:r>
      <w:proofErr w:type="gramEnd"/>
    </w:p>
    <w:p w14:paraId="6EC0B3DB" w14:textId="43B0885E" w:rsidR="00310EDB" w:rsidRPr="005B7C8D" w:rsidRDefault="00310EDB" w:rsidP="65CD07A6">
      <w:pPr>
        <w:pStyle w:val="ListParagraph"/>
        <w:numPr>
          <w:ilvl w:val="0"/>
          <w:numId w:val="2"/>
        </w:numPr>
        <w:tabs>
          <w:tab w:val="left" w:pos="8531"/>
        </w:tabs>
        <w:spacing w:before="40" w:line="250" w:lineRule="exact"/>
        <w:ind w:left="360"/>
        <w:rPr>
          <w:i/>
        </w:rPr>
      </w:pPr>
      <w:r w:rsidRPr="00310EDB">
        <w:t>Built an ETL pipeline to train convolutional neural network</w:t>
      </w:r>
      <w:r w:rsidR="00C17A3F">
        <w:t xml:space="preserve"> </w:t>
      </w:r>
      <w:r w:rsidRPr="00310EDB">
        <w:t xml:space="preserve">models for diagnosing </w:t>
      </w:r>
      <w:r w:rsidR="000F5F9C">
        <w:t>fracture</w:t>
      </w:r>
      <w:r w:rsidRPr="00310EDB">
        <w:t xml:space="preserve"> </w:t>
      </w:r>
      <w:r w:rsidR="00C17A3F">
        <w:t xml:space="preserve">&amp; edema </w:t>
      </w:r>
      <w:r w:rsidRPr="00310EDB">
        <w:t xml:space="preserve">based on </w:t>
      </w:r>
      <w:proofErr w:type="gramStart"/>
      <w:r w:rsidRPr="00310EDB">
        <w:t>MRI</w:t>
      </w:r>
      <w:proofErr w:type="gramEnd"/>
      <w:r w:rsidRPr="00310EDB">
        <w:t xml:space="preserve"> </w:t>
      </w:r>
    </w:p>
    <w:p w14:paraId="71C0CFD7" w14:textId="131DCC45" w:rsidR="00310EDB" w:rsidRPr="00310EDB" w:rsidRDefault="00310EDB" w:rsidP="0725D80D">
      <w:pPr>
        <w:pStyle w:val="Heading2"/>
        <w:tabs>
          <w:tab w:val="left" w:pos="8531"/>
        </w:tabs>
        <w:spacing w:before="0" w:after="0" w:line="250" w:lineRule="exact"/>
        <w:rPr>
          <w:rFonts w:ascii="Times New Roman" w:hAnsi="Times New Roman" w:cs="Times New Roman"/>
          <w:color w:val="auto"/>
          <w:sz w:val="22"/>
          <w:szCs w:val="22"/>
        </w:rPr>
      </w:pPr>
      <w:r w:rsidRPr="00310EDB">
        <w:rPr>
          <w:rFonts w:ascii="Times New Roman" w:hAnsi="Times New Roman" w:cs="Times New Roman"/>
          <w:b/>
          <w:bCs/>
          <w:color w:val="auto"/>
          <w:sz w:val="22"/>
          <w:szCs w:val="22"/>
        </w:rPr>
        <w:t>Supplemental</w:t>
      </w:r>
      <w:r w:rsidRPr="00310EDB">
        <w:rPr>
          <w:rFonts w:ascii="Times New Roman" w:hAnsi="Times New Roman" w:cs="Times New Roman"/>
          <w:b/>
          <w:bCs/>
          <w:color w:val="auto"/>
          <w:spacing w:val="-4"/>
          <w:sz w:val="22"/>
          <w:szCs w:val="22"/>
        </w:rPr>
        <w:t xml:space="preserve"> </w:t>
      </w:r>
      <w:proofErr w:type="gramStart"/>
      <w:r w:rsidRPr="00310EDB">
        <w:rPr>
          <w:rFonts w:ascii="Times New Roman" w:hAnsi="Times New Roman" w:cs="Times New Roman"/>
          <w:b/>
          <w:bCs/>
          <w:color w:val="auto"/>
          <w:sz w:val="22"/>
          <w:szCs w:val="22"/>
        </w:rPr>
        <w:t>Instruction</w:t>
      </w:r>
      <w:r w:rsidR="006067B4">
        <w:rPr>
          <w:rFonts w:ascii="Times New Roman" w:hAnsi="Times New Roman" w:cs="Times New Roman"/>
          <w:b/>
          <w:bCs/>
          <w:color w:val="auto"/>
          <w:sz w:val="22"/>
          <w:szCs w:val="22"/>
        </w:rPr>
        <w:t>(</w:t>
      </w:r>
      <w:proofErr w:type="gramEnd"/>
      <w:r w:rsidR="006067B4">
        <w:rPr>
          <w:rFonts w:ascii="Times New Roman" w:hAnsi="Times New Roman" w:cs="Times New Roman"/>
          <w:b/>
          <w:bCs/>
          <w:color w:val="auto"/>
          <w:sz w:val="22"/>
          <w:szCs w:val="22"/>
        </w:rPr>
        <w:t>SI)</w:t>
      </w:r>
      <w:r w:rsidRPr="00310EDB">
        <w:rPr>
          <w:rFonts w:ascii="Times New Roman" w:hAnsi="Times New Roman" w:cs="Times New Roman"/>
          <w:b/>
          <w:bCs/>
          <w:color w:val="auto"/>
          <w:spacing w:val="-7"/>
          <w:sz w:val="22"/>
          <w:szCs w:val="22"/>
        </w:rPr>
        <w:t xml:space="preserve"> </w:t>
      </w:r>
      <w:r w:rsidRPr="00310EDB">
        <w:rPr>
          <w:rFonts w:ascii="Times New Roman" w:hAnsi="Times New Roman" w:cs="Times New Roman"/>
          <w:b/>
          <w:bCs/>
          <w:color w:val="auto"/>
          <w:sz w:val="22"/>
          <w:szCs w:val="22"/>
        </w:rPr>
        <w:t>Leader</w:t>
      </w:r>
      <w:r w:rsidRPr="00310EDB">
        <w:rPr>
          <w:rFonts w:ascii="Times New Roman" w:hAnsi="Times New Roman" w:cs="Times New Roman"/>
          <w:b/>
          <w:bCs/>
          <w:color w:val="auto"/>
          <w:spacing w:val="-4"/>
          <w:sz w:val="22"/>
          <w:szCs w:val="22"/>
        </w:rPr>
        <w:t xml:space="preserve"> </w:t>
      </w:r>
      <w:r w:rsidRPr="00310EDB">
        <w:rPr>
          <w:rFonts w:ascii="Times New Roman" w:hAnsi="Times New Roman" w:cs="Times New Roman"/>
          <w:b/>
          <w:bCs/>
          <w:color w:val="auto"/>
          <w:sz w:val="22"/>
          <w:szCs w:val="22"/>
        </w:rPr>
        <w:t>at</w:t>
      </w:r>
      <w:r w:rsidRPr="00310EDB">
        <w:rPr>
          <w:rFonts w:ascii="Times New Roman" w:hAnsi="Times New Roman" w:cs="Times New Roman"/>
          <w:b/>
          <w:bCs/>
          <w:color w:val="auto"/>
          <w:spacing w:val="-1"/>
          <w:sz w:val="22"/>
          <w:szCs w:val="22"/>
        </w:rPr>
        <w:t xml:space="preserve"> </w:t>
      </w:r>
      <w:r w:rsidRPr="00310EDB">
        <w:rPr>
          <w:rFonts w:ascii="Times New Roman" w:hAnsi="Times New Roman" w:cs="Times New Roman"/>
          <w:b/>
          <w:bCs/>
          <w:color w:val="auto"/>
          <w:sz w:val="22"/>
          <w:szCs w:val="22"/>
        </w:rPr>
        <w:t>DePaul</w:t>
      </w:r>
      <w:r w:rsidRPr="00310EDB">
        <w:rPr>
          <w:rFonts w:ascii="Times New Roman" w:hAnsi="Times New Roman" w:cs="Times New Roman"/>
          <w:b/>
          <w:bCs/>
          <w:color w:val="auto"/>
          <w:spacing w:val="-4"/>
          <w:sz w:val="22"/>
          <w:szCs w:val="22"/>
        </w:rPr>
        <w:t xml:space="preserve"> </w:t>
      </w:r>
      <w:r w:rsidRPr="00310EDB">
        <w:rPr>
          <w:rFonts w:ascii="Times New Roman" w:hAnsi="Times New Roman" w:cs="Times New Roman"/>
          <w:b/>
          <w:bCs/>
          <w:color w:val="auto"/>
          <w:spacing w:val="-2"/>
          <w:sz w:val="22"/>
          <w:szCs w:val="22"/>
        </w:rPr>
        <w:t>University</w:t>
      </w:r>
      <w:r w:rsidRPr="00310EDB">
        <w:rPr>
          <w:rFonts w:ascii="Times New Roman" w:hAnsi="Times New Roman" w:cs="Times New Roman"/>
          <w:color w:val="auto"/>
          <w:sz w:val="22"/>
          <w:szCs w:val="22"/>
        </w:rPr>
        <w:tab/>
      </w:r>
      <w:r w:rsidR="00586270">
        <w:rPr>
          <w:rFonts w:ascii="Times New Roman" w:hAnsi="Times New Roman" w:cs="Times New Roman"/>
          <w:color w:val="auto"/>
          <w:sz w:val="22"/>
          <w:szCs w:val="22"/>
        </w:rPr>
        <w:t xml:space="preserve">  </w:t>
      </w:r>
      <w:r w:rsidR="2D4AE44C">
        <w:rPr>
          <w:rFonts w:ascii="Times New Roman" w:hAnsi="Times New Roman" w:cs="Times New Roman"/>
          <w:color w:val="auto"/>
          <w:sz w:val="22"/>
          <w:szCs w:val="22"/>
        </w:rPr>
        <w:t xml:space="preserve">                   </w:t>
      </w:r>
      <w:r w:rsidRPr="00310EDB">
        <w:rPr>
          <w:rFonts w:ascii="Times New Roman" w:hAnsi="Times New Roman" w:cs="Times New Roman"/>
          <w:color w:val="auto"/>
          <w:sz w:val="22"/>
          <w:szCs w:val="22"/>
        </w:rPr>
        <w:t>Chicago,</w:t>
      </w:r>
      <w:r w:rsidRPr="00310EDB">
        <w:rPr>
          <w:rFonts w:ascii="Times New Roman" w:hAnsi="Times New Roman" w:cs="Times New Roman"/>
          <w:color w:val="auto"/>
          <w:spacing w:val="-7"/>
          <w:sz w:val="22"/>
          <w:szCs w:val="22"/>
        </w:rPr>
        <w:t xml:space="preserve"> </w:t>
      </w:r>
      <w:r w:rsidRPr="00310EDB">
        <w:rPr>
          <w:rFonts w:ascii="Times New Roman" w:hAnsi="Times New Roman" w:cs="Times New Roman"/>
          <w:color w:val="auto"/>
          <w:spacing w:val="-5"/>
          <w:sz w:val="22"/>
          <w:szCs w:val="22"/>
        </w:rPr>
        <w:t>IL</w:t>
      </w:r>
    </w:p>
    <w:p w14:paraId="0CF271E8" w14:textId="410286E8" w:rsidR="00310EDB" w:rsidRPr="00310EDB" w:rsidRDefault="00310EDB" w:rsidP="2F223760">
      <w:pPr>
        <w:tabs>
          <w:tab w:val="left" w:pos="8500"/>
        </w:tabs>
        <w:spacing w:line="251" w:lineRule="exact"/>
        <w:rPr>
          <w:i/>
        </w:rPr>
      </w:pPr>
      <w:r w:rsidRPr="00310EDB">
        <w:rPr>
          <w:i/>
        </w:rPr>
        <w:t>Course:</w:t>
      </w:r>
      <w:r w:rsidRPr="00310EDB">
        <w:rPr>
          <w:i/>
          <w:spacing w:val="-4"/>
        </w:rPr>
        <w:t xml:space="preserve"> </w:t>
      </w:r>
      <w:r w:rsidRPr="00310EDB">
        <w:rPr>
          <w:i/>
        </w:rPr>
        <w:t>Data</w:t>
      </w:r>
      <w:r w:rsidRPr="00310EDB">
        <w:rPr>
          <w:i/>
          <w:spacing w:val="-7"/>
        </w:rPr>
        <w:t xml:space="preserve"> </w:t>
      </w:r>
      <w:r w:rsidRPr="00310EDB">
        <w:rPr>
          <w:i/>
        </w:rPr>
        <w:t>Structures</w:t>
      </w:r>
      <w:r w:rsidRPr="00310EDB">
        <w:rPr>
          <w:i/>
          <w:spacing w:val="-1"/>
        </w:rPr>
        <w:t xml:space="preserve"> </w:t>
      </w:r>
      <w:r w:rsidRPr="00310EDB">
        <w:tab/>
      </w:r>
      <w:r w:rsidR="00586270">
        <w:t xml:space="preserve"> </w:t>
      </w:r>
      <w:r w:rsidRPr="00310EDB">
        <w:rPr>
          <w:iCs/>
        </w:rPr>
        <w:t>September</w:t>
      </w:r>
      <w:r w:rsidRPr="00310EDB">
        <w:rPr>
          <w:iCs/>
          <w:spacing w:val="-3"/>
        </w:rPr>
        <w:t xml:space="preserve"> </w:t>
      </w:r>
      <w:r w:rsidRPr="00310EDB">
        <w:rPr>
          <w:iCs/>
        </w:rPr>
        <w:t>2023</w:t>
      </w:r>
      <w:r w:rsidRPr="00310EDB">
        <w:rPr>
          <w:iCs/>
          <w:spacing w:val="-2"/>
        </w:rPr>
        <w:t xml:space="preserve"> </w:t>
      </w:r>
      <w:r w:rsidRPr="00310EDB">
        <w:rPr>
          <w:iCs/>
        </w:rPr>
        <w:t>-</w:t>
      </w:r>
      <w:r w:rsidRPr="00310EDB">
        <w:rPr>
          <w:iCs/>
          <w:spacing w:val="-1"/>
        </w:rPr>
        <w:t xml:space="preserve"> </w:t>
      </w:r>
      <w:commentRangeStart w:id="20"/>
      <w:commentRangeStart w:id="21"/>
      <w:r w:rsidRPr="0BF9FCF8">
        <w:rPr>
          <w:spacing w:val="-2"/>
        </w:rPr>
        <w:t>Presen</w:t>
      </w:r>
      <w:commentRangeEnd w:id="20"/>
      <w:r>
        <w:rPr>
          <w:rStyle w:val="CommentReference"/>
        </w:rPr>
        <w:commentReference w:id="20"/>
      </w:r>
      <w:commentRangeEnd w:id="21"/>
      <w:r w:rsidR="000338DA">
        <w:rPr>
          <w:rStyle w:val="CommentReference"/>
        </w:rPr>
        <w:commentReference w:id="21"/>
      </w:r>
      <w:r w:rsidRPr="0BF9FCF8">
        <w:rPr>
          <w:spacing w:val="-2"/>
        </w:rPr>
        <w:t>t</w:t>
      </w:r>
    </w:p>
    <w:p w14:paraId="3A067887" w14:textId="5C9BA184" w:rsidR="00736A62" w:rsidRDefault="00736A62" w:rsidP="00736A62">
      <w:pPr>
        <w:pStyle w:val="ListParagraph"/>
        <w:numPr>
          <w:ilvl w:val="0"/>
          <w:numId w:val="6"/>
        </w:numPr>
        <w:tabs>
          <w:tab w:val="left" w:pos="618"/>
        </w:tabs>
        <w:spacing w:before="40" w:line="247" w:lineRule="exact"/>
        <w:ind w:left="360"/>
      </w:pPr>
      <w:r w:rsidRPr="00310EDB">
        <w:t>Conducted</w:t>
      </w:r>
      <w:r w:rsidRPr="00310EDB">
        <w:rPr>
          <w:spacing w:val="-7"/>
        </w:rPr>
        <w:t xml:space="preserve"> </w:t>
      </w:r>
      <w:r w:rsidRPr="00310EDB">
        <w:t>interactive</w:t>
      </w:r>
      <w:r w:rsidRPr="00310EDB">
        <w:rPr>
          <w:spacing w:val="-5"/>
        </w:rPr>
        <w:t xml:space="preserve"> </w:t>
      </w:r>
      <w:r w:rsidRPr="00310EDB">
        <w:t>problem-solving</w:t>
      </w:r>
      <w:r w:rsidRPr="00310EDB">
        <w:rPr>
          <w:spacing w:val="-4"/>
        </w:rPr>
        <w:t xml:space="preserve"> </w:t>
      </w:r>
      <w:r w:rsidRPr="00310EDB">
        <w:t>sessions</w:t>
      </w:r>
      <w:r w:rsidRPr="00310EDB">
        <w:rPr>
          <w:spacing w:val="-6"/>
        </w:rPr>
        <w:t xml:space="preserve"> </w:t>
      </w:r>
      <w:r w:rsidRPr="00310EDB">
        <w:t>resulting</w:t>
      </w:r>
      <w:r w:rsidRPr="00310EDB">
        <w:rPr>
          <w:spacing w:val="-5"/>
        </w:rPr>
        <w:t xml:space="preserve"> </w:t>
      </w:r>
      <w:r w:rsidRPr="00310EDB">
        <w:t>in</w:t>
      </w:r>
      <w:r w:rsidRPr="00310EDB">
        <w:rPr>
          <w:spacing w:val="-4"/>
        </w:rPr>
        <w:t xml:space="preserve"> </w:t>
      </w:r>
      <w:r w:rsidRPr="00310EDB">
        <w:t>a</w:t>
      </w:r>
      <w:r w:rsidRPr="00310EDB">
        <w:rPr>
          <w:spacing w:val="-7"/>
        </w:rPr>
        <w:t xml:space="preserve"> </w:t>
      </w:r>
      <w:r w:rsidRPr="00310EDB">
        <w:t>40%</w:t>
      </w:r>
      <w:r w:rsidRPr="00310EDB">
        <w:rPr>
          <w:spacing w:val="-4"/>
        </w:rPr>
        <w:t xml:space="preserve"> </w:t>
      </w:r>
      <w:r w:rsidRPr="00310EDB">
        <w:t>rise</w:t>
      </w:r>
      <w:r w:rsidRPr="00310EDB">
        <w:rPr>
          <w:spacing w:val="-7"/>
        </w:rPr>
        <w:t xml:space="preserve"> </w:t>
      </w:r>
      <w:r w:rsidRPr="00310EDB">
        <w:t>in</w:t>
      </w:r>
      <w:r w:rsidRPr="00310EDB">
        <w:rPr>
          <w:spacing w:val="-4"/>
        </w:rPr>
        <w:t xml:space="preserve"> </w:t>
      </w:r>
      <w:r w:rsidRPr="00310EDB">
        <w:t>students'</w:t>
      </w:r>
      <w:r w:rsidRPr="00310EDB">
        <w:rPr>
          <w:spacing w:val="-6"/>
        </w:rPr>
        <w:t xml:space="preserve"> </w:t>
      </w:r>
      <w:r w:rsidRPr="00310EDB">
        <w:t>practical</w:t>
      </w:r>
      <w:r w:rsidRPr="00310EDB">
        <w:rPr>
          <w:spacing w:val="-4"/>
        </w:rPr>
        <w:t xml:space="preserve"> </w:t>
      </w:r>
      <w:r w:rsidRPr="00310EDB">
        <w:t>application</w:t>
      </w:r>
      <w:r w:rsidRPr="00310EDB">
        <w:rPr>
          <w:spacing w:val="-4"/>
        </w:rPr>
        <w:t xml:space="preserve"> </w:t>
      </w:r>
      <w:proofErr w:type="gramStart"/>
      <w:r w:rsidRPr="00310EDB">
        <w:rPr>
          <w:spacing w:val="-2"/>
        </w:rPr>
        <w:t>skills</w:t>
      </w:r>
      <w:proofErr w:type="gramEnd"/>
    </w:p>
    <w:p w14:paraId="1DB9A96A" w14:textId="10E8475D" w:rsidR="00310EDB" w:rsidRPr="00310EDB" w:rsidRDefault="00310EDB" w:rsidP="08D40786">
      <w:pPr>
        <w:pStyle w:val="ListParagraph"/>
        <w:numPr>
          <w:ilvl w:val="0"/>
          <w:numId w:val="6"/>
        </w:numPr>
        <w:tabs>
          <w:tab w:val="left" w:pos="618"/>
        </w:tabs>
        <w:spacing w:before="40" w:line="247" w:lineRule="exact"/>
        <w:ind w:left="360"/>
      </w:pPr>
      <w:r w:rsidRPr="00310EDB">
        <w:t>Achieved</w:t>
      </w:r>
      <w:r w:rsidRPr="00310EDB">
        <w:rPr>
          <w:spacing w:val="-8"/>
        </w:rPr>
        <w:t xml:space="preserve"> </w:t>
      </w:r>
      <w:r w:rsidRPr="00310EDB">
        <w:t>academic</w:t>
      </w:r>
      <w:r w:rsidRPr="00310EDB">
        <w:rPr>
          <w:spacing w:val="-6"/>
        </w:rPr>
        <w:t xml:space="preserve"> </w:t>
      </w:r>
      <w:r w:rsidRPr="00310EDB">
        <w:t>performance</w:t>
      </w:r>
      <w:r w:rsidRPr="00310EDB">
        <w:rPr>
          <w:spacing w:val="-6"/>
        </w:rPr>
        <w:t xml:space="preserve"> </w:t>
      </w:r>
      <w:r w:rsidRPr="00310EDB">
        <w:t>improvements</w:t>
      </w:r>
      <w:r w:rsidRPr="00310EDB">
        <w:rPr>
          <w:spacing w:val="-7"/>
        </w:rPr>
        <w:t xml:space="preserve"> </w:t>
      </w:r>
      <w:r w:rsidRPr="00310EDB">
        <w:t>through</w:t>
      </w:r>
      <w:r w:rsidRPr="00310EDB">
        <w:rPr>
          <w:spacing w:val="-6"/>
        </w:rPr>
        <w:t xml:space="preserve"> </w:t>
      </w:r>
      <w:r w:rsidRPr="00310EDB">
        <w:t>teaching</w:t>
      </w:r>
      <w:r w:rsidRPr="00310EDB">
        <w:rPr>
          <w:spacing w:val="-5"/>
        </w:rPr>
        <w:t xml:space="preserve"> </w:t>
      </w:r>
      <w:r w:rsidRPr="00310EDB">
        <w:t>strategies,</w:t>
      </w:r>
      <w:r w:rsidRPr="00310EDB">
        <w:rPr>
          <w:spacing w:val="-6"/>
        </w:rPr>
        <w:t xml:space="preserve"> </w:t>
      </w:r>
      <w:r w:rsidRPr="00310EDB">
        <w:t>boosting</w:t>
      </w:r>
      <w:r w:rsidRPr="00310EDB">
        <w:rPr>
          <w:spacing w:val="-8"/>
        </w:rPr>
        <w:t xml:space="preserve"> </w:t>
      </w:r>
      <w:r w:rsidR="003572DA">
        <w:rPr>
          <w:spacing w:val="-8"/>
        </w:rPr>
        <w:t xml:space="preserve">students’ </w:t>
      </w:r>
      <w:r w:rsidRPr="00310EDB">
        <w:t>performance</w:t>
      </w:r>
      <w:r w:rsidRPr="00310EDB">
        <w:rPr>
          <w:spacing w:val="-8"/>
        </w:rPr>
        <w:t xml:space="preserve"> </w:t>
      </w:r>
      <w:r w:rsidRPr="00310EDB">
        <w:t>by</w:t>
      </w:r>
      <w:r w:rsidRPr="00310EDB">
        <w:rPr>
          <w:spacing w:val="-5"/>
        </w:rPr>
        <w:t xml:space="preserve"> </w:t>
      </w:r>
      <w:proofErr w:type="gramStart"/>
      <w:r w:rsidRPr="00310EDB">
        <w:rPr>
          <w:spacing w:val="-5"/>
        </w:rPr>
        <w:t>15%</w:t>
      </w:r>
      <w:proofErr w:type="gramEnd"/>
    </w:p>
    <w:p w14:paraId="48294E4D" w14:textId="037DD7B4" w:rsidR="00664570" w:rsidRPr="004D04E9" w:rsidRDefault="00310EDB" w:rsidP="5BA8DB59">
      <w:pPr>
        <w:pStyle w:val="ListParagraph"/>
        <w:numPr>
          <w:ilvl w:val="0"/>
          <w:numId w:val="6"/>
        </w:numPr>
        <w:tabs>
          <w:tab w:val="left" w:pos="618"/>
        </w:tabs>
        <w:spacing w:before="40" w:line="247" w:lineRule="exact"/>
        <w:ind w:left="360"/>
        <w:rPr>
          <w:ins w:id="22" w:author="Dange, Om" w:date="2024-10-16T23:11:00Z"/>
          <w:rPrChange w:id="23" w:author="Dange, Om" w:date="2024-10-16T23:11:00Z">
            <w:rPr>
              <w:ins w:id="24" w:author="Dange, Om" w:date="2024-10-16T23:11:00Z"/>
              <w:spacing w:val="-5"/>
            </w:rPr>
          </w:rPrChange>
        </w:rPr>
      </w:pPr>
      <w:r w:rsidRPr="00310EDB">
        <w:t>Collaborated</w:t>
      </w:r>
      <w:r w:rsidRPr="00310EDB">
        <w:rPr>
          <w:spacing w:val="-6"/>
        </w:rPr>
        <w:t xml:space="preserve"> </w:t>
      </w:r>
      <w:r w:rsidRPr="00310EDB">
        <w:t>with</w:t>
      </w:r>
      <w:r w:rsidRPr="00310EDB">
        <w:rPr>
          <w:spacing w:val="-4"/>
        </w:rPr>
        <w:t xml:space="preserve"> </w:t>
      </w:r>
      <w:r w:rsidR="43C5F263" w:rsidRPr="00310EDB">
        <w:rPr>
          <w:spacing w:val="-4"/>
        </w:rPr>
        <w:t>5</w:t>
      </w:r>
      <w:r w:rsidRPr="00310EDB">
        <w:t xml:space="preserve"> instructors</w:t>
      </w:r>
      <w:r w:rsidRPr="00310EDB">
        <w:rPr>
          <w:spacing w:val="-6"/>
        </w:rPr>
        <w:t xml:space="preserve"> </w:t>
      </w:r>
      <w:r w:rsidRPr="00310EDB">
        <w:t>to</w:t>
      </w:r>
      <w:r w:rsidRPr="00310EDB">
        <w:rPr>
          <w:spacing w:val="-4"/>
        </w:rPr>
        <w:t xml:space="preserve"> </w:t>
      </w:r>
      <w:r w:rsidRPr="00310EDB">
        <w:t>synchronize</w:t>
      </w:r>
      <w:r w:rsidRPr="00310EDB">
        <w:rPr>
          <w:spacing w:val="-4"/>
        </w:rPr>
        <w:t xml:space="preserve"> </w:t>
      </w:r>
      <w:r w:rsidR="003572DA">
        <w:rPr>
          <w:spacing w:val="-4"/>
        </w:rPr>
        <w:t>undergraduate</w:t>
      </w:r>
      <w:r w:rsidR="29D25F26">
        <w:rPr>
          <w:spacing w:val="-4"/>
        </w:rPr>
        <w:t xml:space="preserve"> &amp; </w:t>
      </w:r>
      <w:r w:rsidR="003572DA">
        <w:rPr>
          <w:spacing w:val="-4"/>
        </w:rPr>
        <w:t xml:space="preserve">graduate </w:t>
      </w:r>
      <w:r w:rsidRPr="00310EDB">
        <w:t>SI</w:t>
      </w:r>
      <w:r w:rsidR="003572DA">
        <w:t xml:space="preserve"> sessions</w:t>
      </w:r>
      <w:r w:rsidRPr="00310EDB">
        <w:t>,</w:t>
      </w:r>
      <w:r w:rsidRPr="00310EDB">
        <w:rPr>
          <w:spacing w:val="-4"/>
        </w:rPr>
        <w:t xml:space="preserve"> </w:t>
      </w:r>
      <w:r w:rsidRPr="00310EDB">
        <w:t>reducing</w:t>
      </w:r>
      <w:r w:rsidRPr="00310EDB">
        <w:rPr>
          <w:spacing w:val="-4"/>
        </w:rPr>
        <w:t xml:space="preserve"> </w:t>
      </w:r>
      <w:r w:rsidRPr="00310EDB">
        <w:t>dropout</w:t>
      </w:r>
      <w:r w:rsidRPr="00310EDB">
        <w:rPr>
          <w:spacing w:val="-6"/>
        </w:rPr>
        <w:t xml:space="preserve"> </w:t>
      </w:r>
      <w:r w:rsidRPr="00310EDB">
        <w:t>rates</w:t>
      </w:r>
      <w:r w:rsidRPr="00310EDB">
        <w:rPr>
          <w:spacing w:val="-4"/>
        </w:rPr>
        <w:t xml:space="preserve"> </w:t>
      </w:r>
      <w:r w:rsidRPr="00310EDB">
        <w:t>by</w:t>
      </w:r>
      <w:r w:rsidRPr="00310EDB">
        <w:rPr>
          <w:spacing w:val="-3"/>
        </w:rPr>
        <w:t xml:space="preserve"> </w:t>
      </w:r>
      <w:proofErr w:type="gramStart"/>
      <w:r w:rsidRPr="00310EDB">
        <w:rPr>
          <w:spacing w:val="-5"/>
        </w:rPr>
        <w:t>20%</w:t>
      </w:r>
      <w:proofErr w:type="gramEnd"/>
    </w:p>
    <w:p w14:paraId="132CA70A" w14:textId="7EBBD966" w:rsidR="004D04E9" w:rsidRPr="005B7C8D" w:rsidRDefault="004D04E9">
      <w:pPr>
        <w:pStyle w:val="ListParagraph"/>
        <w:tabs>
          <w:tab w:val="left" w:pos="618"/>
        </w:tabs>
        <w:spacing w:before="40" w:line="247" w:lineRule="exact"/>
        <w:ind w:left="360"/>
        <w:pPrChange w:id="25" w:author="Dange, Om" w:date="2024-10-16T23:11:00Z">
          <w:pPr>
            <w:pStyle w:val="ListParagraph"/>
            <w:numPr>
              <w:numId w:val="6"/>
            </w:numPr>
            <w:tabs>
              <w:tab w:val="left" w:pos="618"/>
            </w:tabs>
            <w:spacing w:before="40" w:line="247" w:lineRule="exact"/>
            <w:ind w:left="360" w:hanging="360"/>
          </w:pPr>
        </w:pPrChange>
      </w:pPr>
    </w:p>
    <w:p w14:paraId="7F610BF1" w14:textId="0772F1B5" w:rsidR="00310EDB" w:rsidRPr="00310EDB" w:rsidRDefault="00310EDB" w:rsidP="2DF6288C">
      <w:pPr>
        <w:pStyle w:val="Heading1"/>
        <w:tabs>
          <w:tab w:val="left" w:pos="618"/>
        </w:tabs>
        <w:spacing w:before="40" w:after="0" w:line="247" w:lineRule="exact"/>
        <w:rPr>
          <w:rFonts w:ascii="Times New Roman" w:hAnsi="Times New Roman" w:cs="Times New Roman"/>
          <w:b/>
          <w:bCs/>
          <w:color w:val="auto"/>
          <w:sz w:val="32"/>
          <w:szCs w:val="32"/>
          <w:u w:val="single"/>
        </w:rPr>
      </w:pPr>
      <w:r w:rsidRPr="00310EDB">
        <w:rPr>
          <w:rFonts w:ascii="Times New Roman" w:hAnsi="Times New Roman" w:cs="Times New Roman"/>
          <w:b/>
          <w:bCs/>
          <w:color w:val="auto"/>
          <w:spacing w:val="-2"/>
          <w:sz w:val="32"/>
          <w:szCs w:val="32"/>
          <w:u w:val="single"/>
        </w:rPr>
        <w:t>PROJECTS</w:t>
      </w:r>
      <w:r w:rsidR="65C32D30" w:rsidRPr="00310EDB">
        <w:rPr>
          <w:rFonts w:ascii="Times New Roman" w:hAnsi="Times New Roman" w:cs="Times New Roman"/>
          <w:b/>
          <w:bCs/>
          <w:color w:val="auto"/>
          <w:spacing w:val="-2"/>
          <w:sz w:val="32"/>
          <w:szCs w:val="32"/>
          <w:u w:val="single"/>
        </w:rPr>
        <w:t xml:space="preserve">                                                                                                                    </w:t>
      </w:r>
    </w:p>
    <w:p w14:paraId="2D47BAE6" w14:textId="33918CA8" w:rsidR="00605769" w:rsidRPr="00310EDB" w:rsidRDefault="004E23D6" w:rsidP="00605769">
      <w:pPr>
        <w:pStyle w:val="Heading2"/>
        <w:tabs>
          <w:tab w:val="left" w:pos="9467"/>
        </w:tabs>
        <w:spacing w:before="40" w:after="0"/>
        <w:rPr>
          <w:rFonts w:ascii="Times New Roman" w:hAnsi="Times New Roman" w:cs="Times New Roman"/>
          <w:color w:val="auto"/>
          <w:sz w:val="22"/>
          <w:szCs w:val="22"/>
        </w:rPr>
      </w:pPr>
      <w:r>
        <w:rPr>
          <w:rFonts w:ascii="Times New Roman" w:hAnsi="Times New Roman" w:cs="Times New Roman"/>
          <w:b/>
          <w:bCs/>
          <w:color w:val="auto"/>
          <w:sz w:val="22"/>
          <w:szCs w:val="22"/>
        </w:rPr>
        <w:t>Black Scholes Option Pricing Model</w:t>
      </w:r>
      <w:r w:rsidR="00605769" w:rsidRPr="00310EDB">
        <w:rPr>
          <w:rFonts w:ascii="Times New Roman" w:hAnsi="Times New Roman" w:cs="Times New Roman"/>
          <w:color w:val="auto"/>
          <w:sz w:val="22"/>
          <w:szCs w:val="22"/>
        </w:rPr>
        <w:tab/>
      </w:r>
      <w:r w:rsidR="00605769">
        <w:rPr>
          <w:rFonts w:ascii="Times New Roman" w:hAnsi="Times New Roman" w:cs="Times New Roman"/>
          <w:color w:val="auto"/>
          <w:sz w:val="22"/>
          <w:szCs w:val="22"/>
        </w:rPr>
        <w:t xml:space="preserve">      </w:t>
      </w:r>
      <w:r w:rsidR="00605769" w:rsidRPr="00310EDB">
        <w:rPr>
          <w:rFonts w:ascii="Times New Roman" w:hAnsi="Times New Roman" w:cs="Times New Roman"/>
          <w:color w:val="auto"/>
          <w:sz w:val="22"/>
          <w:szCs w:val="22"/>
        </w:rPr>
        <w:t>Chicago,</w:t>
      </w:r>
      <w:r w:rsidR="00605769" w:rsidRPr="00310EDB">
        <w:rPr>
          <w:rFonts w:ascii="Times New Roman" w:hAnsi="Times New Roman" w:cs="Times New Roman"/>
          <w:color w:val="auto"/>
          <w:spacing w:val="-6"/>
          <w:sz w:val="22"/>
          <w:szCs w:val="22"/>
        </w:rPr>
        <w:t xml:space="preserve"> </w:t>
      </w:r>
      <w:r w:rsidR="00605769" w:rsidRPr="00310EDB">
        <w:rPr>
          <w:rFonts w:ascii="Times New Roman" w:hAnsi="Times New Roman" w:cs="Times New Roman"/>
          <w:color w:val="auto"/>
          <w:spacing w:val="-5"/>
          <w:sz w:val="22"/>
          <w:szCs w:val="22"/>
        </w:rPr>
        <w:t>IL</w:t>
      </w:r>
    </w:p>
    <w:p w14:paraId="33D9CFFD" w14:textId="6142A2F4" w:rsidR="00605769" w:rsidRPr="00310EDB" w:rsidRDefault="004E23D6" w:rsidP="00605769">
      <w:pPr>
        <w:tabs>
          <w:tab w:val="left" w:pos="9460"/>
        </w:tabs>
        <w:spacing w:before="40" w:line="250" w:lineRule="exact"/>
        <w:rPr>
          <w:i/>
        </w:rPr>
      </w:pPr>
      <w:r>
        <w:rPr>
          <w:i/>
        </w:rPr>
        <w:t xml:space="preserve">Web </w:t>
      </w:r>
      <w:r w:rsidR="00605769" w:rsidRPr="00310EDB">
        <w:rPr>
          <w:i/>
          <w:spacing w:val="-5"/>
        </w:rPr>
        <w:t>App</w:t>
      </w:r>
      <w:r w:rsidR="00605769" w:rsidRPr="00310EDB">
        <w:rPr>
          <w:i/>
        </w:rPr>
        <w:tab/>
      </w:r>
      <w:r w:rsidR="00605769">
        <w:rPr>
          <w:i/>
        </w:rPr>
        <w:t xml:space="preserve">    </w:t>
      </w:r>
      <w:r w:rsidR="00605769" w:rsidRPr="00310EDB">
        <w:rPr>
          <w:iCs/>
        </w:rPr>
        <w:t>August</w:t>
      </w:r>
      <w:r w:rsidR="00605769" w:rsidRPr="00310EDB">
        <w:rPr>
          <w:iCs/>
          <w:spacing w:val="-2"/>
        </w:rPr>
        <w:t xml:space="preserve"> </w:t>
      </w:r>
      <w:r w:rsidR="00605769" w:rsidRPr="00310EDB">
        <w:rPr>
          <w:iCs/>
          <w:spacing w:val="-4"/>
        </w:rPr>
        <w:t>202</w:t>
      </w:r>
      <w:r>
        <w:rPr>
          <w:iCs/>
          <w:spacing w:val="-4"/>
        </w:rPr>
        <w:t>4</w:t>
      </w:r>
    </w:p>
    <w:p w14:paraId="35CBD6E7" w14:textId="7EB6662C" w:rsidR="00310FBB" w:rsidRDefault="00310FBB" w:rsidP="00310FBB">
      <w:pPr>
        <w:widowControl/>
        <w:autoSpaceDE/>
        <w:autoSpaceDN/>
        <w:rPr>
          <w:sz w:val="24"/>
          <w:szCs w:val="24"/>
        </w:rPr>
      </w:pPr>
      <w:r>
        <w:rPr>
          <w:rFonts w:hAnsi="Symbol"/>
        </w:rPr>
        <w:t></w:t>
      </w:r>
      <w:r w:rsidR="00F54263">
        <w:rPr>
          <w:rFonts w:hAnsi="Symbol"/>
        </w:rPr>
        <w:t xml:space="preserve"> </w:t>
      </w:r>
      <w:r>
        <w:t>Developed Black-Scholes options pricing tool in Python, computing call</w:t>
      </w:r>
      <w:r w:rsidR="00F54263">
        <w:t>/</w:t>
      </w:r>
      <w:r>
        <w:t xml:space="preserve">put prices with variable market </w:t>
      </w:r>
      <w:proofErr w:type="gramStart"/>
      <w:r>
        <w:t>inputs</w:t>
      </w:r>
      <w:proofErr w:type="gramEnd"/>
      <w:r>
        <w:t xml:space="preserve"> </w:t>
      </w:r>
    </w:p>
    <w:p w14:paraId="08B14D76" w14:textId="3E85947F" w:rsidR="00F54263" w:rsidRDefault="00310FBB" w:rsidP="00F54263">
      <w:r>
        <w:rPr>
          <w:rFonts w:hAnsi="Symbol"/>
        </w:rPr>
        <w:t></w:t>
      </w:r>
      <w:r w:rsidR="00F54263">
        <w:rPr>
          <w:rFonts w:hAnsi="Symbol"/>
        </w:rPr>
        <w:t xml:space="preserve"> </w:t>
      </w:r>
      <w:r>
        <w:t xml:space="preserve">Built GUI for </w:t>
      </w:r>
      <w:r w:rsidR="00E15EAD">
        <w:t>visualization</w:t>
      </w:r>
      <w:r w:rsidR="00D63406">
        <w:t xml:space="preserve"> </w:t>
      </w:r>
      <w:r>
        <w:t>with a volatility/</w:t>
      </w:r>
      <w:r w:rsidR="008B364E">
        <w:t>spot price</w:t>
      </w:r>
      <w:r>
        <w:t xml:space="preserve"> heat map</w:t>
      </w:r>
      <w:r w:rsidR="006069AC">
        <w:t xml:space="preserve"> </w:t>
      </w:r>
      <w:r w:rsidR="00701EE1">
        <w:t xml:space="preserve">and </w:t>
      </w:r>
      <w:r w:rsidR="00C77765">
        <w:t xml:space="preserve">also takes call/put prices to generate P&amp;L </w:t>
      </w:r>
      <w:r w:rsidR="00A306AA">
        <w:t>heatmap</w:t>
      </w:r>
    </w:p>
    <w:p w14:paraId="4F39D2A8" w14:textId="4EB63113" w:rsidR="00675C7F" w:rsidRPr="00BB3178" w:rsidRDefault="00EC366F" w:rsidP="002F309F">
      <w:r>
        <w:rPr>
          <w:rFonts w:hAnsi="Symbol"/>
        </w:rPr>
        <w:t></w:t>
      </w:r>
      <w:r>
        <w:rPr>
          <w:rFonts w:hAnsi="Symbol"/>
        </w:rPr>
        <w:t xml:space="preserve"> </w:t>
      </w:r>
      <w:r w:rsidR="00C2269E">
        <w:rPr>
          <w:rFonts w:hAnsi="Symbol"/>
        </w:rPr>
        <w:t>Displays</w:t>
      </w:r>
      <w:r w:rsidR="006C7A79">
        <w:rPr>
          <w:rFonts w:hAnsi="Symbol"/>
        </w:rPr>
        <w:t xml:space="preserve"> volatility/</w:t>
      </w:r>
      <w:r w:rsidR="002A7D02">
        <w:rPr>
          <w:rFonts w:hAnsi="Symbol"/>
        </w:rPr>
        <w:t xml:space="preserve"> </w:t>
      </w:r>
      <w:r w:rsidR="002A7D02">
        <w:rPr>
          <w:rFonts w:hAnsi="Symbol" w:hint="eastAsia"/>
        </w:rPr>
        <w:t>price</w:t>
      </w:r>
      <w:r w:rsidR="002A7D02">
        <w:rPr>
          <w:rFonts w:hAnsi="Symbol"/>
        </w:rPr>
        <w:t xml:space="preserve"> graph for </w:t>
      </w:r>
      <w:r w:rsidR="00C2269E">
        <w:rPr>
          <w:rFonts w:hAnsi="Symbol"/>
        </w:rPr>
        <w:t xml:space="preserve">current option contract </w:t>
      </w:r>
      <w:r w:rsidR="00C3033B">
        <w:rPr>
          <w:rFonts w:hAnsi="Symbol"/>
        </w:rPr>
        <w:t xml:space="preserve">along with its </w:t>
      </w:r>
      <w:r w:rsidR="00BB3178">
        <w:rPr>
          <w:rFonts w:hAnsi="Symbol"/>
        </w:rPr>
        <w:t xml:space="preserve">longer-dated options </w:t>
      </w:r>
      <w:r w:rsidR="00506D5D">
        <w:rPr>
          <w:rFonts w:hAnsi="Symbol"/>
        </w:rPr>
        <w:t xml:space="preserve">for deeper </w:t>
      </w:r>
      <w:proofErr w:type="gramStart"/>
      <w:r w:rsidR="00506D5D">
        <w:rPr>
          <w:rFonts w:hAnsi="Symbol"/>
        </w:rPr>
        <w:t>analysis</w:t>
      </w:r>
      <w:proofErr w:type="gramEnd"/>
    </w:p>
    <w:p w14:paraId="764938AD" w14:textId="77777777" w:rsidR="002F309F" w:rsidRPr="00310EDB" w:rsidRDefault="002F309F" w:rsidP="002F309F">
      <w:pPr>
        <w:pStyle w:val="Heading2"/>
        <w:tabs>
          <w:tab w:val="left" w:pos="678"/>
        </w:tabs>
        <w:spacing w:before="40" w:after="0" w:line="247" w:lineRule="exact"/>
        <w:rPr>
          <w:rFonts w:ascii="Times New Roman" w:hAnsi="Times New Roman" w:cs="Times New Roman"/>
          <w:color w:val="auto"/>
          <w:sz w:val="22"/>
          <w:szCs w:val="22"/>
        </w:rPr>
      </w:pPr>
      <w:r>
        <w:rPr>
          <w:rFonts w:ascii="Times New Roman" w:hAnsi="Times New Roman" w:cs="Times New Roman"/>
          <w:b/>
          <w:bCs/>
          <w:color w:val="auto"/>
          <w:sz w:val="22"/>
          <w:szCs w:val="22"/>
        </w:rPr>
        <w:t xml:space="preserve">Market Data Dissemination Simulator </w:t>
      </w:r>
      <w:r w:rsidRPr="00310EDB">
        <w:rPr>
          <w:rFonts w:ascii="Times New Roman" w:hAnsi="Times New Roman" w:cs="Times New Roman"/>
          <w:color w:val="auto"/>
          <w:sz w:val="22"/>
          <w:szCs w:val="22"/>
        </w:rPr>
        <w:tab/>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ab/>
        <w:t xml:space="preserve">       </w:t>
      </w:r>
      <w:r w:rsidRPr="00310EDB">
        <w:rPr>
          <w:rFonts w:ascii="Times New Roman" w:hAnsi="Times New Roman" w:cs="Times New Roman"/>
          <w:color w:val="auto"/>
          <w:sz w:val="22"/>
          <w:szCs w:val="22"/>
        </w:rPr>
        <w:t>Chicago,</w:t>
      </w:r>
      <w:r w:rsidRPr="00310EDB">
        <w:rPr>
          <w:rFonts w:ascii="Times New Roman" w:hAnsi="Times New Roman" w:cs="Times New Roman"/>
          <w:color w:val="auto"/>
          <w:spacing w:val="-4"/>
          <w:sz w:val="22"/>
          <w:szCs w:val="22"/>
        </w:rPr>
        <w:t xml:space="preserve"> </w:t>
      </w:r>
      <w:r w:rsidRPr="00310EDB">
        <w:rPr>
          <w:rFonts w:ascii="Times New Roman" w:hAnsi="Times New Roman" w:cs="Times New Roman"/>
          <w:color w:val="auto"/>
          <w:spacing w:val="-5"/>
          <w:sz w:val="22"/>
          <w:szCs w:val="22"/>
        </w:rPr>
        <w:t>IL</w:t>
      </w:r>
    </w:p>
    <w:p w14:paraId="721047D2" w14:textId="77777777" w:rsidR="002F309F" w:rsidRPr="00310EDB" w:rsidRDefault="002F309F" w:rsidP="002F309F">
      <w:pPr>
        <w:tabs>
          <w:tab w:val="left" w:pos="8401"/>
        </w:tabs>
        <w:spacing w:before="40" w:line="250" w:lineRule="exact"/>
        <w:rPr>
          <w:i/>
        </w:rPr>
      </w:pPr>
      <w:r w:rsidRPr="00310EDB">
        <w:rPr>
          <w:i/>
        </w:rPr>
        <w:t xml:space="preserve">Web </w:t>
      </w:r>
      <w:r w:rsidRPr="00310EDB">
        <w:rPr>
          <w:i/>
          <w:spacing w:val="-5"/>
        </w:rPr>
        <w:t>App</w:t>
      </w:r>
      <w:r w:rsidRPr="00310EDB">
        <w:rPr>
          <w:i/>
        </w:rPr>
        <w:tab/>
      </w:r>
      <w:r>
        <w:rPr>
          <w:i/>
        </w:rPr>
        <w:t xml:space="preserve">   </w:t>
      </w:r>
      <w:r w:rsidRPr="00310EDB">
        <w:rPr>
          <w:iCs/>
        </w:rPr>
        <w:t>June</w:t>
      </w:r>
      <w:r w:rsidRPr="00310EDB">
        <w:rPr>
          <w:iCs/>
          <w:spacing w:val="-5"/>
        </w:rPr>
        <w:t xml:space="preserve"> </w:t>
      </w:r>
      <w:r w:rsidRPr="00310EDB">
        <w:rPr>
          <w:iCs/>
        </w:rPr>
        <w:t>202</w:t>
      </w:r>
      <w:r>
        <w:rPr>
          <w:iCs/>
        </w:rPr>
        <w:t>4</w:t>
      </w:r>
      <w:r w:rsidRPr="00310EDB">
        <w:rPr>
          <w:iCs/>
          <w:spacing w:val="-3"/>
        </w:rPr>
        <w:t xml:space="preserve"> </w:t>
      </w:r>
      <w:r w:rsidRPr="00310EDB">
        <w:rPr>
          <w:iCs/>
        </w:rPr>
        <w:t>- August</w:t>
      </w:r>
      <w:r w:rsidRPr="00310EDB">
        <w:rPr>
          <w:iCs/>
          <w:spacing w:val="1"/>
        </w:rPr>
        <w:t xml:space="preserve"> </w:t>
      </w:r>
      <w:r w:rsidRPr="00310EDB">
        <w:rPr>
          <w:iCs/>
          <w:spacing w:val="-4"/>
        </w:rPr>
        <w:t>202</w:t>
      </w:r>
      <w:r>
        <w:rPr>
          <w:iCs/>
          <w:spacing w:val="-4"/>
        </w:rPr>
        <w:t>4</w:t>
      </w:r>
    </w:p>
    <w:p w14:paraId="75A0309B" w14:textId="77777777" w:rsidR="002F309F" w:rsidRDefault="002F309F" w:rsidP="002F309F">
      <w:pPr>
        <w:pStyle w:val="ListParagraph"/>
        <w:numPr>
          <w:ilvl w:val="0"/>
          <w:numId w:val="4"/>
        </w:numPr>
        <w:tabs>
          <w:tab w:val="left" w:pos="678"/>
        </w:tabs>
        <w:spacing w:before="40" w:line="247" w:lineRule="exact"/>
        <w:ind w:left="360"/>
      </w:pPr>
      <w:r>
        <w:t xml:space="preserve">Built Client and Server orders simulator using Microservice based on Distributed Asynchronous System </w:t>
      </w:r>
    </w:p>
    <w:p w14:paraId="1D75AB1D" w14:textId="77777777" w:rsidR="002F309F" w:rsidRDefault="002F309F" w:rsidP="002F309F">
      <w:pPr>
        <w:pStyle w:val="ListParagraph"/>
        <w:numPr>
          <w:ilvl w:val="0"/>
          <w:numId w:val="4"/>
        </w:numPr>
        <w:tabs>
          <w:tab w:val="left" w:pos="678"/>
        </w:tabs>
        <w:spacing w:before="40" w:line="247" w:lineRule="exact"/>
        <w:ind w:left="360"/>
      </w:pPr>
      <w:r>
        <w:t xml:space="preserve">Client side supports subscription of bi-directional streaming updates of its orders from order book managing </w:t>
      </w:r>
      <w:proofErr w:type="gramStart"/>
      <w:r>
        <w:t>server</w:t>
      </w:r>
      <w:proofErr w:type="gramEnd"/>
      <w:r>
        <w:t xml:space="preserve"> </w:t>
      </w:r>
    </w:p>
    <w:p w14:paraId="4632344D" w14:textId="77777777" w:rsidR="002F309F" w:rsidRDefault="002F309F" w:rsidP="002F309F">
      <w:pPr>
        <w:pStyle w:val="ListParagraph"/>
        <w:numPr>
          <w:ilvl w:val="0"/>
          <w:numId w:val="4"/>
        </w:numPr>
        <w:tabs>
          <w:tab w:val="left" w:pos="678"/>
        </w:tabs>
        <w:spacing w:before="40" w:line="247" w:lineRule="exact"/>
        <w:ind w:left="360"/>
      </w:pPr>
      <w:r>
        <w:t xml:space="preserve">Utilized </w:t>
      </w:r>
      <w:proofErr w:type="spellStart"/>
      <w:r>
        <w:t>gRPC</w:t>
      </w:r>
      <w:proofErr w:type="spellEnd"/>
      <w:r>
        <w:t xml:space="preserve"> to build cross service communication between client and server through </w:t>
      </w:r>
      <w:proofErr w:type="gramStart"/>
      <w:r>
        <w:t>APIs</w:t>
      </w:r>
      <w:proofErr w:type="gramEnd"/>
    </w:p>
    <w:p w14:paraId="6DE823FE" w14:textId="6EAF6547" w:rsidR="009A12D6" w:rsidRPr="00310EDB" w:rsidRDefault="009A12D6" w:rsidP="00675C7F">
      <w:pPr>
        <w:tabs>
          <w:tab w:val="left" w:pos="678"/>
        </w:tabs>
        <w:spacing w:before="40" w:line="247" w:lineRule="exact"/>
        <w:sectPr w:rsidR="009A12D6" w:rsidRPr="00310EDB" w:rsidSect="009D1974">
          <w:type w:val="continuous"/>
          <w:pgSz w:w="11900" w:h="16840"/>
          <w:pgMar w:top="500" w:right="480" w:bottom="280" w:left="480" w:header="720" w:footer="720" w:gutter="0"/>
          <w:cols w:space="720"/>
        </w:sectPr>
      </w:pPr>
    </w:p>
    <w:p w14:paraId="7DB9CA8B" w14:textId="31361561" w:rsidR="00310EDB" w:rsidRPr="00310EDB" w:rsidRDefault="00D00418" w:rsidP="56FD6EDE">
      <w:pPr>
        <w:pStyle w:val="Heading2"/>
        <w:spacing w:before="60" w:after="0"/>
        <w:rPr>
          <w:rFonts w:ascii="Times New Roman" w:hAnsi="Times New Roman" w:cs="Times New Roman"/>
          <w:b/>
          <w:bCs/>
          <w:color w:val="auto"/>
          <w:sz w:val="22"/>
          <w:szCs w:val="22"/>
        </w:rPr>
      </w:pPr>
      <w:r w:rsidRPr="00D00418">
        <w:rPr>
          <w:rFonts w:ascii="Times New Roman" w:hAnsi="Times New Roman" w:cs="Times New Roman"/>
          <w:b/>
          <w:bCs/>
          <w:color w:val="auto"/>
          <w:spacing w:val="-3"/>
          <w:sz w:val="22"/>
          <w:szCs w:val="22"/>
        </w:rPr>
        <w:t xml:space="preserve">RSI-Based Algorithmic Trading </w:t>
      </w:r>
    </w:p>
    <w:p w14:paraId="5B9C3FB0" w14:textId="1497B3F4" w:rsidR="00310EDB" w:rsidRPr="00310EDB" w:rsidRDefault="003B573A" w:rsidP="00310EDB">
      <w:pPr>
        <w:spacing w:line="252" w:lineRule="exact"/>
        <w:rPr>
          <w:i/>
        </w:rPr>
      </w:pPr>
      <w:r>
        <w:rPr>
          <w:i/>
          <w:spacing w:val="-5"/>
        </w:rPr>
        <w:t>A</w:t>
      </w:r>
      <w:r w:rsidRPr="003B573A">
        <w:rPr>
          <w:i/>
          <w:spacing w:val="-5"/>
        </w:rPr>
        <w:t>lgorithmic</w:t>
      </w:r>
      <w:r>
        <w:rPr>
          <w:i/>
          <w:spacing w:val="-5"/>
        </w:rPr>
        <w:t xml:space="preserve"> T</w:t>
      </w:r>
      <w:r w:rsidRPr="003B573A">
        <w:rPr>
          <w:i/>
          <w:spacing w:val="-5"/>
        </w:rPr>
        <w:t>rading</w:t>
      </w:r>
      <w:r>
        <w:rPr>
          <w:i/>
          <w:spacing w:val="-5"/>
        </w:rPr>
        <w:t xml:space="preserve"> Bot</w:t>
      </w:r>
    </w:p>
    <w:p w14:paraId="14443342" w14:textId="77777777" w:rsidR="00310EDB" w:rsidRPr="00310EDB" w:rsidRDefault="00310EDB" w:rsidP="00310EDB">
      <w:pPr>
        <w:pStyle w:val="Heading2"/>
        <w:spacing w:before="92" w:line="251" w:lineRule="exact"/>
        <w:ind w:right="120"/>
        <w:jc w:val="right"/>
        <w:rPr>
          <w:rFonts w:ascii="Times New Roman" w:hAnsi="Times New Roman" w:cs="Times New Roman"/>
          <w:color w:val="auto"/>
          <w:sz w:val="22"/>
          <w:szCs w:val="22"/>
        </w:rPr>
      </w:pPr>
      <w:r w:rsidRPr="00310EDB">
        <w:rPr>
          <w:rFonts w:ascii="Times New Roman" w:hAnsi="Times New Roman" w:cs="Times New Roman"/>
          <w:color w:val="auto"/>
          <w:sz w:val="22"/>
          <w:szCs w:val="22"/>
        </w:rPr>
        <w:t>Chicago,</w:t>
      </w:r>
      <w:r w:rsidRPr="00310EDB">
        <w:rPr>
          <w:rFonts w:ascii="Times New Roman" w:hAnsi="Times New Roman" w:cs="Times New Roman"/>
          <w:color w:val="auto"/>
          <w:spacing w:val="-5"/>
          <w:sz w:val="22"/>
          <w:szCs w:val="22"/>
        </w:rPr>
        <w:t xml:space="preserve"> IL</w:t>
      </w:r>
    </w:p>
    <w:p w14:paraId="176F292B" w14:textId="374E784B" w:rsidR="00310EDB" w:rsidRPr="00586270" w:rsidRDefault="00310EDB" w:rsidP="00310EDB">
      <w:pPr>
        <w:spacing w:line="251" w:lineRule="exact"/>
        <w:ind w:right="118"/>
        <w:jc w:val="right"/>
        <w:rPr>
          <w:iCs/>
        </w:rPr>
      </w:pPr>
      <w:r w:rsidRPr="00586270">
        <w:rPr>
          <w:iCs/>
        </w:rPr>
        <w:t>March</w:t>
      </w:r>
      <w:r w:rsidRPr="00586270">
        <w:rPr>
          <w:iCs/>
          <w:spacing w:val="-3"/>
        </w:rPr>
        <w:t xml:space="preserve"> </w:t>
      </w:r>
      <w:r w:rsidRPr="00586270">
        <w:rPr>
          <w:iCs/>
        </w:rPr>
        <w:t>202</w:t>
      </w:r>
      <w:r w:rsidR="00D5612A">
        <w:rPr>
          <w:iCs/>
        </w:rPr>
        <w:t>4</w:t>
      </w:r>
      <w:r w:rsidRPr="00586270">
        <w:rPr>
          <w:iCs/>
          <w:spacing w:val="-2"/>
        </w:rPr>
        <w:t xml:space="preserve"> </w:t>
      </w:r>
      <w:r w:rsidRPr="00586270">
        <w:rPr>
          <w:iCs/>
        </w:rPr>
        <w:t>-</w:t>
      </w:r>
      <w:r w:rsidRPr="00586270">
        <w:rPr>
          <w:iCs/>
          <w:spacing w:val="-3"/>
        </w:rPr>
        <w:t xml:space="preserve"> </w:t>
      </w:r>
      <w:r w:rsidRPr="00586270">
        <w:rPr>
          <w:iCs/>
        </w:rPr>
        <w:t xml:space="preserve">May </w:t>
      </w:r>
      <w:r w:rsidRPr="00586270">
        <w:rPr>
          <w:iCs/>
          <w:spacing w:val="-4"/>
        </w:rPr>
        <w:t>202</w:t>
      </w:r>
      <w:r w:rsidR="00D5612A">
        <w:rPr>
          <w:iCs/>
          <w:spacing w:val="-4"/>
        </w:rPr>
        <w:t>4</w:t>
      </w:r>
    </w:p>
    <w:p w14:paraId="1E8B2752" w14:textId="77777777" w:rsidR="00310EDB" w:rsidRPr="00310EDB" w:rsidRDefault="00310EDB" w:rsidP="00310EDB">
      <w:pPr>
        <w:spacing w:line="251" w:lineRule="exact"/>
        <w:jc w:val="right"/>
        <w:sectPr w:rsidR="00310EDB" w:rsidRPr="00310EDB" w:rsidSect="009D1974">
          <w:type w:val="continuous"/>
          <w:pgSz w:w="11900" w:h="16840"/>
          <w:pgMar w:top="500" w:right="480" w:bottom="280" w:left="480" w:header="720" w:footer="720" w:gutter="0"/>
          <w:cols w:num="2" w:space="720" w:equalWidth="0">
            <w:col w:w="3422" w:space="5124"/>
            <w:col w:w="2394"/>
          </w:cols>
        </w:sectPr>
      </w:pPr>
    </w:p>
    <w:p w14:paraId="2F9B83EB" w14:textId="31C4FEAF" w:rsidR="00310EDB" w:rsidRPr="00310EDB" w:rsidRDefault="003B573A" w:rsidP="0C1A98DA">
      <w:pPr>
        <w:pStyle w:val="ListParagraph"/>
        <w:numPr>
          <w:ilvl w:val="0"/>
          <w:numId w:val="8"/>
        </w:numPr>
        <w:tabs>
          <w:tab w:val="left" w:pos="840"/>
        </w:tabs>
        <w:spacing w:line="246" w:lineRule="exact"/>
        <w:ind w:left="360"/>
      </w:pPr>
      <w:r>
        <w:t>Developed algori</w:t>
      </w:r>
      <w:commentRangeStart w:id="26"/>
      <w:r>
        <w:t>thmic</w:t>
      </w:r>
      <w:commentRangeEnd w:id="26"/>
      <w:r>
        <w:rPr>
          <w:rStyle w:val="CommentReference"/>
        </w:rPr>
        <w:commentReference w:id="26"/>
      </w:r>
      <w:r>
        <w:t xml:space="preserve"> trading strategies from scratch using Python, focusing on implementing RSI-based </w:t>
      </w:r>
      <w:proofErr w:type="gramStart"/>
      <w:r>
        <w:t>strategies</w:t>
      </w:r>
      <w:proofErr w:type="gramEnd"/>
    </w:p>
    <w:p w14:paraId="1E042F6B" w14:textId="1AAAF093" w:rsidR="00310EDB" w:rsidRPr="00310EDB" w:rsidRDefault="003B573A" w:rsidP="3B784219">
      <w:pPr>
        <w:pStyle w:val="ListParagraph"/>
        <w:numPr>
          <w:ilvl w:val="0"/>
          <w:numId w:val="7"/>
        </w:numPr>
        <w:tabs>
          <w:tab w:val="left" w:pos="840"/>
        </w:tabs>
        <w:spacing w:before="40" w:line="246" w:lineRule="exact"/>
        <w:ind w:left="360"/>
      </w:pPr>
      <w:r>
        <w:t xml:space="preserve">Utilized portfolio management techniques such as </w:t>
      </w:r>
      <w:proofErr w:type="spellStart"/>
      <w:r>
        <w:t>Sortino</w:t>
      </w:r>
      <w:proofErr w:type="spellEnd"/>
      <w:r>
        <w:t xml:space="preserve"> portfolio optimization</w:t>
      </w:r>
      <w:r w:rsidR="3C22C13A">
        <w:t xml:space="preserve"> and </w:t>
      </w:r>
      <w:r>
        <w:t xml:space="preserve">variance </w:t>
      </w:r>
      <w:proofErr w:type="gramStart"/>
      <w:r>
        <w:t>optimization</w:t>
      </w:r>
      <w:proofErr w:type="gramEnd"/>
    </w:p>
    <w:p w14:paraId="5F989597" w14:textId="7D05F001" w:rsidR="002D31C5" w:rsidRDefault="003B573A" w:rsidP="5BA8DB59">
      <w:pPr>
        <w:pStyle w:val="ListParagraph"/>
        <w:numPr>
          <w:ilvl w:val="0"/>
          <w:numId w:val="7"/>
        </w:numPr>
        <w:tabs>
          <w:tab w:val="left" w:pos="840"/>
        </w:tabs>
        <w:spacing w:before="40" w:line="246" w:lineRule="exact"/>
        <w:ind w:left="360"/>
        <w:rPr>
          <w:ins w:id="27" w:author="Dange, Om" w:date="2024-10-16T23:11:00Z"/>
        </w:rPr>
      </w:pPr>
      <w:r w:rsidRPr="003B573A">
        <w:t xml:space="preserve">Conducted thorough back testing of strategies, analyzing performance metrics including </w:t>
      </w:r>
      <w:proofErr w:type="spellStart"/>
      <w:r w:rsidRPr="003B573A">
        <w:t>Sortino</w:t>
      </w:r>
      <w:proofErr w:type="spellEnd"/>
      <w:r w:rsidRPr="003B573A">
        <w:t xml:space="preserve"> ratio</w:t>
      </w:r>
      <w:r w:rsidR="001A6247">
        <w:t xml:space="preserve"> and </w:t>
      </w:r>
      <w:proofErr w:type="gramStart"/>
      <w:r w:rsidRPr="003B573A">
        <w:t>drawdown</w:t>
      </w:r>
      <w:proofErr w:type="gramEnd"/>
    </w:p>
    <w:p w14:paraId="4F10AED4" w14:textId="77777777" w:rsidR="004D04E9" w:rsidRDefault="004D04E9">
      <w:pPr>
        <w:pStyle w:val="ListParagraph"/>
        <w:tabs>
          <w:tab w:val="left" w:pos="840"/>
        </w:tabs>
        <w:spacing w:before="40" w:line="246" w:lineRule="exact"/>
        <w:ind w:left="360"/>
        <w:pPrChange w:id="28" w:author="Dange, Om" w:date="2024-10-16T23:11:00Z">
          <w:pPr>
            <w:pStyle w:val="ListParagraph"/>
            <w:numPr>
              <w:numId w:val="7"/>
            </w:numPr>
            <w:tabs>
              <w:tab w:val="left" w:pos="840"/>
            </w:tabs>
            <w:spacing w:before="40" w:line="246" w:lineRule="exact"/>
            <w:ind w:left="360" w:hanging="360"/>
          </w:pPr>
        </w:pPrChange>
      </w:pPr>
    </w:p>
    <w:p w14:paraId="414697A9" w14:textId="5DD3E541" w:rsidR="00310EDB" w:rsidRPr="004D04E9" w:rsidRDefault="00310EDB" w:rsidP="259FE24A">
      <w:pPr>
        <w:pStyle w:val="Heading1"/>
        <w:tabs>
          <w:tab w:val="left" w:pos="840"/>
        </w:tabs>
        <w:spacing w:before="40" w:after="0" w:line="246" w:lineRule="exact"/>
        <w:rPr>
          <w:rFonts w:ascii="Times New Roman" w:hAnsi="Times New Roman" w:cs="Times New Roman"/>
          <w:b/>
          <w:bCs/>
          <w:color w:val="auto"/>
          <w:spacing w:val="-2"/>
          <w:sz w:val="32"/>
          <w:szCs w:val="32"/>
          <w:u w:val="single"/>
          <w:rPrChange w:id="29" w:author="Dange, Om" w:date="2024-10-16T23:12:00Z">
            <w:rPr>
              <w:rFonts w:ascii="Times New Roman" w:hAnsi="Times New Roman" w:cs="Times New Roman"/>
              <w:b/>
              <w:bCs/>
              <w:color w:val="auto"/>
              <w:sz w:val="32"/>
              <w:szCs w:val="32"/>
              <w:u w:val="single"/>
            </w:rPr>
          </w:rPrChange>
        </w:rPr>
      </w:pPr>
      <w:r w:rsidRPr="00310EDB">
        <w:rPr>
          <w:rFonts w:ascii="Times New Roman" w:hAnsi="Times New Roman" w:cs="Times New Roman"/>
          <w:b/>
          <w:bCs/>
          <w:color w:val="auto"/>
          <w:sz w:val="32"/>
          <w:szCs w:val="32"/>
          <w:u w:val="single"/>
        </w:rPr>
        <w:t>SKILLS</w:t>
      </w:r>
      <w:r w:rsidRPr="00310EDB">
        <w:rPr>
          <w:rFonts w:ascii="Times New Roman" w:hAnsi="Times New Roman" w:cs="Times New Roman"/>
          <w:b/>
          <w:bCs/>
          <w:color w:val="auto"/>
          <w:spacing w:val="-4"/>
          <w:sz w:val="32"/>
          <w:szCs w:val="32"/>
          <w:u w:val="single"/>
        </w:rPr>
        <w:t xml:space="preserve"> </w:t>
      </w:r>
      <w:r w:rsidRPr="00310EDB">
        <w:rPr>
          <w:rFonts w:ascii="Times New Roman" w:hAnsi="Times New Roman" w:cs="Times New Roman"/>
          <w:b/>
          <w:bCs/>
          <w:color w:val="auto"/>
          <w:sz w:val="32"/>
          <w:szCs w:val="32"/>
          <w:u w:val="single"/>
        </w:rPr>
        <w:t>&amp;</w:t>
      </w:r>
      <w:r w:rsidRPr="00310EDB">
        <w:rPr>
          <w:rFonts w:ascii="Times New Roman" w:hAnsi="Times New Roman" w:cs="Times New Roman"/>
          <w:b/>
          <w:bCs/>
          <w:color w:val="auto"/>
          <w:spacing w:val="1"/>
          <w:sz w:val="32"/>
          <w:szCs w:val="32"/>
          <w:u w:val="single"/>
        </w:rPr>
        <w:t xml:space="preserve"> </w:t>
      </w:r>
      <w:r w:rsidRPr="00310EDB">
        <w:rPr>
          <w:rFonts w:ascii="Times New Roman" w:hAnsi="Times New Roman" w:cs="Times New Roman"/>
          <w:b/>
          <w:bCs/>
          <w:color w:val="auto"/>
          <w:spacing w:val="-2"/>
          <w:sz w:val="32"/>
          <w:szCs w:val="32"/>
          <w:u w:val="single"/>
        </w:rPr>
        <w:t>INTERESTS</w:t>
      </w:r>
      <w:r w:rsidR="408D3DF1" w:rsidRPr="00310EDB">
        <w:rPr>
          <w:rFonts w:ascii="Times New Roman" w:hAnsi="Times New Roman" w:cs="Times New Roman"/>
          <w:b/>
          <w:bCs/>
          <w:color w:val="auto"/>
          <w:spacing w:val="-2"/>
          <w:sz w:val="32"/>
          <w:szCs w:val="32"/>
          <w:u w:val="single"/>
        </w:rPr>
        <w:t xml:space="preserve">   </w:t>
      </w:r>
      <w:del w:id="30" w:author="Dange, Om" w:date="2024-10-16T23:12:00Z">
        <w:r w:rsidR="408D3DF1" w:rsidRPr="00310EDB" w:rsidDel="004D04E9">
          <w:rPr>
            <w:rFonts w:ascii="Times New Roman" w:hAnsi="Times New Roman" w:cs="Times New Roman"/>
            <w:b/>
            <w:bCs/>
            <w:color w:val="auto"/>
            <w:spacing w:val="-2"/>
            <w:sz w:val="32"/>
            <w:szCs w:val="32"/>
            <w:u w:val="single"/>
          </w:rPr>
          <w:delText xml:space="preserve">        </w:delText>
        </w:r>
      </w:del>
      <w:r w:rsidR="408D3DF1" w:rsidRPr="00310EDB">
        <w:rPr>
          <w:rFonts w:ascii="Times New Roman" w:hAnsi="Times New Roman" w:cs="Times New Roman"/>
          <w:b/>
          <w:bCs/>
          <w:color w:val="auto"/>
          <w:spacing w:val="-2"/>
          <w:sz w:val="32"/>
          <w:szCs w:val="32"/>
          <w:u w:val="single"/>
        </w:rPr>
        <w:t xml:space="preserve">                                                                                    </w:t>
      </w:r>
    </w:p>
    <w:p w14:paraId="4C3510ED" w14:textId="4AE3B622" w:rsidR="00310EDB" w:rsidRPr="00310EDB" w:rsidRDefault="00310EDB" w:rsidP="68C5562E">
      <w:pPr>
        <w:spacing w:before="40" w:line="251" w:lineRule="exact"/>
      </w:pPr>
      <w:r w:rsidRPr="00310EDB">
        <w:rPr>
          <w:b/>
        </w:rPr>
        <w:t>Programming</w:t>
      </w:r>
      <w:r w:rsidRPr="00310EDB">
        <w:rPr>
          <w:b/>
          <w:spacing w:val="-4"/>
        </w:rPr>
        <w:t xml:space="preserve"> </w:t>
      </w:r>
      <w:r w:rsidRPr="00310EDB">
        <w:rPr>
          <w:b/>
        </w:rPr>
        <w:t>Languages:</w:t>
      </w:r>
      <w:r w:rsidRPr="00310EDB">
        <w:rPr>
          <w:b/>
          <w:spacing w:val="-2"/>
        </w:rPr>
        <w:t xml:space="preserve"> </w:t>
      </w:r>
      <w:r w:rsidRPr="00310EDB">
        <w:t>HTML,</w:t>
      </w:r>
      <w:r w:rsidRPr="00310EDB">
        <w:rPr>
          <w:spacing w:val="-3"/>
        </w:rPr>
        <w:t xml:space="preserve"> </w:t>
      </w:r>
      <w:r w:rsidRPr="00310EDB">
        <w:t>CSS,</w:t>
      </w:r>
      <w:r w:rsidRPr="00310EDB">
        <w:rPr>
          <w:spacing w:val="-3"/>
        </w:rPr>
        <w:t xml:space="preserve"> </w:t>
      </w:r>
      <w:r w:rsidRPr="00310EDB">
        <w:t>JS,</w:t>
      </w:r>
      <w:r w:rsidRPr="00310EDB">
        <w:rPr>
          <w:spacing w:val="-6"/>
        </w:rPr>
        <w:t xml:space="preserve"> </w:t>
      </w:r>
      <w:r w:rsidRPr="00310EDB">
        <w:t>C,</w:t>
      </w:r>
      <w:r w:rsidRPr="00310EDB">
        <w:rPr>
          <w:spacing w:val="-3"/>
        </w:rPr>
        <w:t xml:space="preserve"> </w:t>
      </w:r>
      <w:r w:rsidRPr="00310EDB">
        <w:t>C++,</w:t>
      </w:r>
      <w:r w:rsidRPr="00310EDB">
        <w:rPr>
          <w:spacing w:val="-5"/>
        </w:rPr>
        <w:t xml:space="preserve"> </w:t>
      </w:r>
      <w:r w:rsidRPr="00310EDB">
        <w:t>Assembly,</w:t>
      </w:r>
      <w:r w:rsidRPr="00310EDB">
        <w:rPr>
          <w:spacing w:val="-6"/>
        </w:rPr>
        <w:t xml:space="preserve"> </w:t>
      </w:r>
      <w:r w:rsidRPr="00310EDB">
        <w:t>Java,</w:t>
      </w:r>
      <w:r w:rsidRPr="00310EDB">
        <w:rPr>
          <w:spacing w:val="-3"/>
        </w:rPr>
        <w:t xml:space="preserve"> </w:t>
      </w:r>
      <w:r w:rsidRPr="00310EDB">
        <w:t>Kotlin,</w:t>
      </w:r>
      <w:r w:rsidRPr="00310EDB">
        <w:rPr>
          <w:spacing w:val="-3"/>
        </w:rPr>
        <w:t xml:space="preserve"> </w:t>
      </w:r>
      <w:r w:rsidRPr="00310EDB">
        <w:rPr>
          <w:spacing w:val="-2"/>
        </w:rPr>
        <w:t>Python</w:t>
      </w:r>
      <w:r w:rsidR="00AA5CCD">
        <w:rPr>
          <w:spacing w:val="-2"/>
        </w:rPr>
        <w:t>, SQL</w:t>
      </w:r>
      <w:r w:rsidR="00815FA2">
        <w:rPr>
          <w:spacing w:val="-2"/>
        </w:rPr>
        <w:t>, R</w:t>
      </w:r>
    </w:p>
    <w:p w14:paraId="2AD72878" w14:textId="0A9C105F" w:rsidR="00310EDB" w:rsidRPr="00310EDB" w:rsidRDefault="00310EDB" w:rsidP="68C5562E">
      <w:pPr>
        <w:pStyle w:val="BodyText"/>
        <w:spacing w:before="40" w:line="248" w:lineRule="exact"/>
      </w:pPr>
      <w:r w:rsidRPr="00310EDB">
        <w:rPr>
          <w:b/>
        </w:rPr>
        <w:t>Tools:</w:t>
      </w:r>
      <w:r w:rsidRPr="00310EDB">
        <w:rPr>
          <w:b/>
          <w:spacing w:val="-3"/>
        </w:rPr>
        <w:t xml:space="preserve"> </w:t>
      </w:r>
      <w:r w:rsidRPr="00310EDB">
        <w:t>Docker,</w:t>
      </w:r>
      <w:r w:rsidRPr="00310EDB">
        <w:rPr>
          <w:spacing w:val="-4"/>
        </w:rPr>
        <w:t xml:space="preserve"> </w:t>
      </w:r>
      <w:r w:rsidRPr="00310EDB">
        <w:t>TCP/IP</w:t>
      </w:r>
      <w:r w:rsidRPr="00310EDB">
        <w:rPr>
          <w:spacing w:val="-4"/>
        </w:rPr>
        <w:t xml:space="preserve"> </w:t>
      </w:r>
      <w:r w:rsidRPr="00310EDB">
        <w:t>(IPv6</w:t>
      </w:r>
      <w:r w:rsidRPr="00310EDB">
        <w:rPr>
          <w:spacing w:val="-3"/>
        </w:rPr>
        <w:t xml:space="preserve"> </w:t>
      </w:r>
      <w:r w:rsidRPr="00310EDB">
        <w:t>and</w:t>
      </w:r>
      <w:r w:rsidRPr="00310EDB">
        <w:rPr>
          <w:spacing w:val="-4"/>
        </w:rPr>
        <w:t xml:space="preserve"> </w:t>
      </w:r>
      <w:r w:rsidRPr="00310EDB">
        <w:t>IPv4),</w:t>
      </w:r>
      <w:r w:rsidRPr="00310EDB">
        <w:rPr>
          <w:spacing w:val="-6"/>
        </w:rPr>
        <w:t xml:space="preserve"> </w:t>
      </w:r>
      <w:r w:rsidRPr="00310EDB">
        <w:t>CI/CD,</w:t>
      </w:r>
      <w:r w:rsidRPr="00310EDB">
        <w:rPr>
          <w:spacing w:val="-3"/>
        </w:rPr>
        <w:t xml:space="preserve"> </w:t>
      </w:r>
      <w:r w:rsidRPr="00310EDB">
        <w:t>ServiceNow,</w:t>
      </w:r>
      <w:r w:rsidRPr="00310EDB">
        <w:rPr>
          <w:spacing w:val="-4"/>
        </w:rPr>
        <w:t xml:space="preserve"> </w:t>
      </w:r>
      <w:proofErr w:type="spellStart"/>
      <w:r w:rsidRPr="00310EDB">
        <w:t>Supabase</w:t>
      </w:r>
      <w:proofErr w:type="spellEnd"/>
      <w:r w:rsidRPr="00310EDB">
        <w:t>,</w:t>
      </w:r>
      <w:r w:rsidRPr="00310EDB">
        <w:rPr>
          <w:spacing w:val="-4"/>
        </w:rPr>
        <w:t xml:space="preserve"> </w:t>
      </w:r>
      <w:r w:rsidRPr="00310EDB">
        <w:t>OS</w:t>
      </w:r>
      <w:r w:rsidRPr="00310EDB">
        <w:rPr>
          <w:spacing w:val="-7"/>
        </w:rPr>
        <w:t xml:space="preserve"> </w:t>
      </w:r>
      <w:r w:rsidRPr="00310EDB">
        <w:t>(Linux,</w:t>
      </w:r>
      <w:r w:rsidRPr="00310EDB">
        <w:rPr>
          <w:spacing w:val="-1"/>
        </w:rPr>
        <w:t xml:space="preserve"> </w:t>
      </w:r>
      <w:r w:rsidRPr="00310EDB">
        <w:t>Win,</w:t>
      </w:r>
      <w:r w:rsidRPr="00310EDB">
        <w:rPr>
          <w:spacing w:val="-5"/>
        </w:rPr>
        <w:t xml:space="preserve"> </w:t>
      </w:r>
      <w:r w:rsidRPr="00310EDB">
        <w:rPr>
          <w:spacing w:val="-2"/>
        </w:rPr>
        <w:t>Mac)</w:t>
      </w:r>
      <w:r w:rsidR="002739D0">
        <w:rPr>
          <w:spacing w:val="-2"/>
        </w:rPr>
        <w:t>, Selenium</w:t>
      </w:r>
    </w:p>
    <w:p w14:paraId="1B384B4D" w14:textId="5313567E" w:rsidR="00310EDB" w:rsidRDefault="00310EDB" w:rsidP="68C5562E">
      <w:pPr>
        <w:spacing w:before="40" w:line="247" w:lineRule="exact"/>
        <w:rPr>
          <w:spacing w:val="-2"/>
        </w:rPr>
      </w:pPr>
      <w:commentRangeStart w:id="31"/>
      <w:r w:rsidRPr="72EC567D">
        <w:rPr>
          <w:b/>
          <w:bCs/>
        </w:rPr>
        <w:t>Framew</w:t>
      </w:r>
      <w:commentRangeEnd w:id="31"/>
      <w:r>
        <w:rPr>
          <w:rStyle w:val="CommentReference"/>
        </w:rPr>
        <w:commentReference w:id="31"/>
      </w:r>
      <w:r w:rsidRPr="72EC567D">
        <w:rPr>
          <w:b/>
          <w:bCs/>
        </w:rPr>
        <w:t>orks</w:t>
      </w:r>
      <w:r w:rsidRPr="00310EDB">
        <w:rPr>
          <w:b/>
        </w:rPr>
        <w:t>/</w:t>
      </w:r>
      <w:r w:rsidRPr="00310EDB">
        <w:rPr>
          <w:b/>
          <w:spacing w:val="-7"/>
        </w:rPr>
        <w:t xml:space="preserve"> </w:t>
      </w:r>
      <w:r w:rsidRPr="00310EDB">
        <w:rPr>
          <w:b/>
        </w:rPr>
        <w:t>Libraries:</w:t>
      </w:r>
      <w:r w:rsidRPr="00310EDB">
        <w:rPr>
          <w:b/>
          <w:spacing w:val="-5"/>
        </w:rPr>
        <w:t xml:space="preserve"> </w:t>
      </w:r>
      <w:r w:rsidRPr="00310EDB">
        <w:t>NumPy,</w:t>
      </w:r>
      <w:r w:rsidRPr="00310EDB">
        <w:rPr>
          <w:spacing w:val="-5"/>
        </w:rPr>
        <w:t xml:space="preserve"> </w:t>
      </w:r>
      <w:r w:rsidRPr="00310EDB">
        <w:t>Pandas,</w:t>
      </w:r>
      <w:r w:rsidRPr="00310EDB">
        <w:rPr>
          <w:spacing w:val="-5"/>
        </w:rPr>
        <w:t xml:space="preserve"> </w:t>
      </w:r>
      <w:proofErr w:type="spellStart"/>
      <w:r w:rsidRPr="00310EDB">
        <w:rPr>
          <w:spacing w:val="-2"/>
        </w:rPr>
        <w:t>PyTorch</w:t>
      </w:r>
      <w:proofErr w:type="spellEnd"/>
      <w:r w:rsidR="00C045A2">
        <w:rPr>
          <w:spacing w:val="-2"/>
        </w:rPr>
        <w:t xml:space="preserve">, </w:t>
      </w:r>
      <w:commentRangeStart w:id="32"/>
      <w:proofErr w:type="spellStart"/>
      <w:r w:rsidR="00C045A2">
        <w:rPr>
          <w:spacing w:val="-2"/>
        </w:rPr>
        <w:t>Ma</w:t>
      </w:r>
      <w:commentRangeStart w:id="33"/>
      <w:r w:rsidR="00C045A2">
        <w:rPr>
          <w:spacing w:val="-2"/>
        </w:rPr>
        <w:t>tPlotLib</w:t>
      </w:r>
      <w:commentRangeEnd w:id="33"/>
      <w:proofErr w:type="spellEnd"/>
      <w:r>
        <w:rPr>
          <w:rStyle w:val="CommentReference"/>
        </w:rPr>
        <w:commentReference w:id="33"/>
      </w:r>
      <w:commentRangeEnd w:id="32"/>
      <w:r w:rsidR="00AF6C65">
        <w:rPr>
          <w:rStyle w:val="CommentReference"/>
        </w:rPr>
        <w:commentReference w:id="32"/>
      </w:r>
      <w:ins w:id="34" w:author="Dange, Om" w:date="2024-10-16T23:58:00Z">
        <w:r w:rsidR="008A61BD">
          <w:rPr>
            <w:spacing w:val="-2"/>
          </w:rPr>
          <w:t xml:space="preserve">, </w:t>
        </w:r>
      </w:ins>
      <w:r w:rsidR="0016500F">
        <w:rPr>
          <w:spacing w:val="-2"/>
        </w:rPr>
        <w:t>Apache Spark</w:t>
      </w:r>
      <w:r w:rsidR="005D4665">
        <w:rPr>
          <w:spacing w:val="-2"/>
        </w:rPr>
        <w:t xml:space="preserve">, </w:t>
      </w:r>
      <w:proofErr w:type="spellStart"/>
      <w:r w:rsidR="00E66750">
        <w:rPr>
          <w:spacing w:val="-2"/>
        </w:rPr>
        <w:t>Plotly</w:t>
      </w:r>
      <w:proofErr w:type="spellEnd"/>
      <w:r w:rsidR="00E66750">
        <w:rPr>
          <w:spacing w:val="-2"/>
        </w:rPr>
        <w:t xml:space="preserve">, </w:t>
      </w:r>
      <w:proofErr w:type="spellStart"/>
      <w:r w:rsidR="00E66750">
        <w:rPr>
          <w:spacing w:val="-2"/>
        </w:rPr>
        <w:t>Scipy</w:t>
      </w:r>
      <w:proofErr w:type="spellEnd"/>
    </w:p>
    <w:p w14:paraId="59194B2D" w14:textId="15B5F836" w:rsidR="00F914B1" w:rsidRPr="00D42E41" w:rsidRDefault="00F914B1" w:rsidP="68C5562E">
      <w:pPr>
        <w:spacing w:before="40" w:line="247" w:lineRule="exact"/>
        <w:rPr>
          <w:color w:val="000000" w:themeColor="text1"/>
          <w:rPrChange w:id="35" w:author="Dange, Om" w:date="2024-10-16T23:58:00Z">
            <w:rPr/>
          </w:rPrChange>
        </w:rPr>
      </w:pPr>
      <w:r>
        <w:rPr>
          <w:b/>
          <w:bCs/>
          <w:spacing w:val="-2"/>
        </w:rPr>
        <w:t xml:space="preserve">Interests: </w:t>
      </w:r>
      <w:r w:rsidR="00605830">
        <w:rPr>
          <w:spacing w:val="-2"/>
        </w:rPr>
        <w:t>CFA</w:t>
      </w:r>
      <w:r w:rsidR="00F94989">
        <w:rPr>
          <w:spacing w:val="-2"/>
        </w:rPr>
        <w:t xml:space="preserve"> Aspirant</w:t>
      </w:r>
      <w:r w:rsidR="00605830">
        <w:rPr>
          <w:spacing w:val="-2"/>
        </w:rPr>
        <w:t xml:space="preserve">, </w:t>
      </w:r>
      <w:r w:rsidR="004E197E">
        <w:rPr>
          <w:spacing w:val="-2"/>
        </w:rPr>
        <w:t>Options</w:t>
      </w:r>
      <w:r w:rsidR="00A41C08">
        <w:rPr>
          <w:spacing w:val="-2"/>
        </w:rPr>
        <w:t xml:space="preserve"> Trading</w:t>
      </w:r>
      <w:r w:rsidR="00AA651F">
        <w:rPr>
          <w:spacing w:val="-2"/>
        </w:rPr>
        <w:t>, Running, Tennis,</w:t>
      </w:r>
      <w:r w:rsidR="004E197E">
        <w:rPr>
          <w:spacing w:val="-2"/>
        </w:rPr>
        <w:t xml:space="preserve"> </w:t>
      </w:r>
      <w:r w:rsidR="00D42E41">
        <w:rPr>
          <w:spacing w:val="-2"/>
        </w:rPr>
        <w:t>Poker, MTG, Bridge</w:t>
      </w:r>
    </w:p>
    <w:p w14:paraId="4F6A85CE" w14:textId="1EDD6727" w:rsidR="00AF6C65" w:rsidRDefault="00AF6C65" w:rsidP="003D323B">
      <w:pPr>
        <w:pStyle w:val="BodyText"/>
        <w:spacing w:before="40" w:line="235" w:lineRule="auto"/>
      </w:pPr>
    </w:p>
    <w:sectPr w:rsidR="00AF6C65" w:rsidSect="009D1974">
      <w:type w:val="continuous"/>
      <w:pgSz w:w="11900" w:h="16840"/>
      <w:pgMar w:top="500" w:right="480" w:bottom="280" w:left="4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nge, Om" w:date="2024-10-16T19:21:00Z" w:initials="H">
    <w:p w14:paraId="6EFEAF9B" w14:textId="04079D8E" w:rsidR="00782D9D" w:rsidRDefault="00782D9D" w:rsidP="00782D9D">
      <w:r>
        <w:rPr>
          <w:rStyle w:val="CommentReference"/>
        </w:rPr>
        <w:annotationRef/>
      </w:r>
      <w:r>
        <w:rPr>
          <w:sz w:val="20"/>
          <w:szCs w:val="20"/>
        </w:rPr>
        <w:fldChar w:fldCharType="begin"/>
      </w:r>
      <w:r>
        <w:rPr>
          <w:sz w:val="20"/>
          <w:szCs w:val="20"/>
        </w:rPr>
        <w:instrText>HYPERLINK "mailto:SKAUR21@depaul.edu"</w:instrText>
      </w:r>
      <w:r>
        <w:rPr>
          <w:sz w:val="20"/>
          <w:szCs w:val="20"/>
        </w:rPr>
      </w:r>
      <w:bookmarkStart w:id="11" w:name="_@_81000384EF2040409924FE093CC0DAE0Z"/>
      <w:r>
        <w:rPr>
          <w:sz w:val="20"/>
          <w:szCs w:val="20"/>
        </w:rPr>
        <w:fldChar w:fldCharType="separate"/>
      </w:r>
      <w:bookmarkEnd w:id="11"/>
      <w:r w:rsidRPr="00782D9D">
        <w:rPr>
          <w:rStyle w:val="Mention"/>
          <w:noProof/>
          <w:sz w:val="20"/>
          <w:szCs w:val="20"/>
        </w:rPr>
        <w:t>@Kaur, Simran</w:t>
      </w:r>
      <w:r>
        <w:rPr>
          <w:sz w:val="20"/>
          <w:szCs w:val="20"/>
        </w:rPr>
        <w:fldChar w:fldCharType="end"/>
      </w:r>
      <w:r>
        <w:rPr>
          <w:sz w:val="20"/>
          <w:szCs w:val="20"/>
        </w:rPr>
        <w:t xml:space="preserve">  this is new</w:t>
      </w:r>
    </w:p>
    <w:p w14:paraId="5CDB7B54" w14:textId="77777777" w:rsidR="00782D9D" w:rsidRDefault="00782D9D" w:rsidP="00782D9D"/>
  </w:comment>
  <w:comment w:id="4" w:author="Kaur, Simran" w:date="2024-10-17T09:41:00Z" w:initials="KS">
    <w:p w14:paraId="03A15326" w14:textId="6CE69BFF" w:rsidR="00266D0C" w:rsidRDefault="00266D0C">
      <w:pPr>
        <w:pStyle w:val="CommentText"/>
      </w:pPr>
      <w:r>
        <w:rPr>
          <w:rStyle w:val="CommentReference"/>
        </w:rPr>
        <w:annotationRef/>
      </w:r>
      <w:r w:rsidRPr="5FC50C71">
        <w:t>needs to be one line each</w:t>
      </w:r>
    </w:p>
  </w:comment>
  <w:comment w:id="5" w:author="Kaur, Simran" w:date="2024-10-17T09:42:00Z" w:initials="KS">
    <w:p w14:paraId="5C041732" w14:textId="140C78D4" w:rsidR="00B01E0F" w:rsidRDefault="00B01E0F">
      <w:pPr>
        <w:pStyle w:val="CommentText"/>
      </w:pPr>
      <w:r>
        <w:rPr>
          <w:rStyle w:val="CommentReference"/>
        </w:rPr>
        <w:annotationRef/>
      </w:r>
      <w:r w:rsidRPr="573A47AD">
        <w:t>all of this is in past tense like you've done it but you just started it so you don't have these accomplsimets yet so don't add that, they know ur lying</w:t>
      </w:r>
    </w:p>
  </w:comment>
  <w:comment w:id="6" w:author="Dange, Om" w:date="2024-10-16T21:03:00Z" w:initials="H">
    <w:p w14:paraId="1190321B" w14:textId="77777777" w:rsidR="00C9625F" w:rsidRDefault="00C9625F" w:rsidP="00C9625F">
      <w:r>
        <w:rPr>
          <w:rStyle w:val="CommentReference"/>
        </w:rPr>
        <w:annotationRef/>
      </w:r>
      <w:r>
        <w:rPr>
          <w:sz w:val="20"/>
          <w:szCs w:val="20"/>
        </w:rPr>
        <w:t>Should I put it in future tense?</w:t>
      </w:r>
    </w:p>
  </w:comment>
  <w:comment w:id="16" w:author="Kaur, Simran" w:date="2024-10-17T09:44:00Z" w:initials="KS">
    <w:p w14:paraId="6532014E" w14:textId="716989F5" w:rsidR="00344AAF" w:rsidRDefault="00344AAF">
      <w:pPr>
        <w:pStyle w:val="CommentText"/>
      </w:pPr>
      <w:r>
        <w:rPr>
          <w:rStyle w:val="CommentReference"/>
        </w:rPr>
        <w:annotationRef/>
      </w:r>
      <w:r w:rsidRPr="7B1D2094">
        <w:t>is this actually still present or a lie</w:t>
      </w:r>
    </w:p>
  </w:comment>
  <w:comment w:id="17" w:author="Dange, Om" w:date="2024-10-16T21:03:00Z" w:initials="H">
    <w:p w14:paraId="18F5B4DE" w14:textId="77777777" w:rsidR="009B5853" w:rsidRDefault="009B5853" w:rsidP="009B5853">
      <w:r>
        <w:rPr>
          <w:rStyle w:val="CommentReference"/>
        </w:rPr>
        <w:annotationRef/>
      </w:r>
      <w:r>
        <w:rPr>
          <w:sz w:val="20"/>
          <w:szCs w:val="20"/>
        </w:rPr>
        <w:t>Summer fellowship</w:t>
      </w:r>
    </w:p>
    <w:p w14:paraId="241E9952" w14:textId="77777777" w:rsidR="009B5853" w:rsidRDefault="009B5853" w:rsidP="009B5853"/>
  </w:comment>
  <w:comment w:id="20" w:author="Kaur, Simran" w:date="2024-10-17T09:45:00Z" w:initials="KS">
    <w:p w14:paraId="146A2C30" w14:textId="1BBBA2C3" w:rsidR="00BC7D48" w:rsidRDefault="00BC7D48">
      <w:pPr>
        <w:pStyle w:val="CommentText"/>
      </w:pPr>
      <w:r>
        <w:rPr>
          <w:rStyle w:val="CommentReference"/>
        </w:rPr>
        <w:annotationRef/>
      </w:r>
      <w:r w:rsidRPr="6CAFCC24">
        <w:t>most recent goes at top of section</w:t>
      </w:r>
    </w:p>
  </w:comment>
  <w:comment w:id="21" w:author="Dange, Om" w:date="2024-10-16T21:04:00Z" w:initials="H">
    <w:p w14:paraId="77E65F71" w14:textId="77777777" w:rsidR="000338DA" w:rsidRDefault="000338DA" w:rsidP="000338DA">
      <w:r>
        <w:rPr>
          <w:rStyle w:val="CommentReference"/>
        </w:rPr>
        <w:annotationRef/>
      </w:r>
      <w:r>
        <w:rPr>
          <w:sz w:val="20"/>
          <w:szCs w:val="20"/>
        </w:rPr>
        <w:t>Recently started working or recently got job?</w:t>
      </w:r>
    </w:p>
    <w:p w14:paraId="49388E9D" w14:textId="77777777" w:rsidR="000338DA" w:rsidRDefault="000338DA" w:rsidP="000338DA"/>
  </w:comment>
  <w:comment w:id="26" w:author="Kaur, Simran" w:date="2024-10-17T10:57:00Z" w:initials="KS">
    <w:p w14:paraId="715F958F" w14:textId="7DCD6C4B" w:rsidR="00B06EEF" w:rsidRDefault="00B06EEF">
      <w:pPr>
        <w:pStyle w:val="CommentText"/>
      </w:pPr>
      <w:r>
        <w:rPr>
          <w:rStyle w:val="CommentReference"/>
        </w:rPr>
        <w:annotationRef/>
      </w:r>
      <w:r w:rsidRPr="79523781">
        <w:t>fix this gap idk how to</w:t>
      </w:r>
    </w:p>
  </w:comment>
  <w:comment w:id="31" w:author="Kaur, Simran" w:date="2024-10-17T09:43:00Z" w:initials="KS">
    <w:p w14:paraId="2504ECED" w14:textId="13079333" w:rsidR="00F74C03" w:rsidRDefault="00F74C03">
      <w:pPr>
        <w:pStyle w:val="CommentText"/>
      </w:pPr>
      <w:r>
        <w:rPr>
          <w:rStyle w:val="CommentReference"/>
        </w:rPr>
        <w:annotationRef/>
      </w:r>
      <w:r w:rsidRPr="3A685613">
        <w:t>delete this section and add it to one of the other two</w:t>
      </w:r>
    </w:p>
  </w:comment>
  <w:comment w:id="33" w:author="Kaur, Simran" w:date="2024-10-17T10:57:00Z" w:initials="KS">
    <w:p w14:paraId="2B93FE9A" w14:textId="5FEED2B1" w:rsidR="00B06EEF" w:rsidRDefault="00B06EEF">
      <w:pPr>
        <w:pStyle w:val="CommentText"/>
      </w:pPr>
      <w:r>
        <w:rPr>
          <w:rStyle w:val="CommentReference"/>
        </w:rPr>
        <w:annotationRef/>
      </w:r>
      <w:r w:rsidRPr="4AEA0F71">
        <w:t>add more to this line to finish it off</w:t>
      </w:r>
    </w:p>
  </w:comment>
  <w:comment w:id="32" w:author="Dange, Om" w:date="2024-10-16T21:01:00Z" w:initials="H">
    <w:p w14:paraId="0DDC4205" w14:textId="77777777" w:rsidR="00AF6C65" w:rsidRDefault="00AF6C65" w:rsidP="00AF6C65">
      <w:r>
        <w:rPr>
          <w:rStyle w:val="CommentReference"/>
        </w:rPr>
        <w:annotationRef/>
      </w:r>
      <w:r>
        <w:rPr>
          <w:sz w:val="20"/>
          <w:szCs w:val="20"/>
        </w:rPr>
        <w:t xml:space="preserve">Why this empty space </w:t>
      </w:r>
    </w:p>
    <w:p w14:paraId="3837076A" w14:textId="77777777" w:rsidR="00AF6C65" w:rsidRDefault="00AF6C65" w:rsidP="00AF6C6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B7B54" w15:done="0"/>
  <w15:commentEx w15:paraId="03A15326" w15:paraIdParent="5CDB7B54" w15:done="0"/>
  <w15:commentEx w15:paraId="5C041732" w15:paraIdParent="5CDB7B54" w15:done="0"/>
  <w15:commentEx w15:paraId="1190321B" w15:paraIdParent="5CDB7B54" w15:done="0"/>
  <w15:commentEx w15:paraId="6532014E" w15:done="0"/>
  <w15:commentEx w15:paraId="241E9952" w15:paraIdParent="6532014E" w15:done="0"/>
  <w15:commentEx w15:paraId="146A2C30" w15:done="0"/>
  <w15:commentEx w15:paraId="49388E9D" w15:paraIdParent="146A2C30" w15:done="0"/>
  <w15:commentEx w15:paraId="715F958F" w15:done="0"/>
  <w15:commentEx w15:paraId="2504ECED" w15:done="0"/>
  <w15:commentEx w15:paraId="2B93FE9A" w15:done="0"/>
  <w15:commentEx w15:paraId="383707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0550B8" w16cex:dateUtc="2024-10-17T00:21:00Z"/>
  <w16cex:commentExtensible w16cex:durableId="3D769FCC" w16cex:dateUtc="2024-10-17T00:41:00Z"/>
  <w16cex:commentExtensible w16cex:durableId="11B7DBD3" w16cex:dateUtc="2024-10-17T00:42:00Z"/>
  <w16cex:commentExtensible w16cex:durableId="49B1D5E1" w16cex:dateUtc="2024-10-17T02:03:00Z"/>
  <w16cex:commentExtensible w16cex:durableId="4CFF9EF6" w16cex:dateUtc="2024-10-17T00:44:00Z"/>
  <w16cex:commentExtensible w16cex:durableId="5327C1CB" w16cex:dateUtc="2024-10-17T02:03:00Z"/>
  <w16cex:commentExtensible w16cex:durableId="72F54973" w16cex:dateUtc="2024-10-17T00:45:00Z"/>
  <w16cex:commentExtensible w16cex:durableId="3EC6E448" w16cex:dateUtc="2024-10-17T02:04:00Z"/>
  <w16cex:commentExtensible w16cex:durableId="13D07108" w16cex:dateUtc="2024-10-17T01:57:00Z"/>
  <w16cex:commentExtensible w16cex:durableId="7D3DEF98" w16cex:dateUtc="2024-10-17T00:43:00Z"/>
  <w16cex:commentExtensible w16cex:durableId="2E3C8E6A" w16cex:dateUtc="2024-10-17T01:57:00Z"/>
  <w16cex:commentExtensible w16cex:durableId="6BBBCA78" w16cex:dateUtc="2024-10-17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B7B54" w16cid:durableId="480550B8"/>
  <w16cid:commentId w16cid:paraId="03A15326" w16cid:durableId="3D769FCC"/>
  <w16cid:commentId w16cid:paraId="5C041732" w16cid:durableId="11B7DBD3"/>
  <w16cid:commentId w16cid:paraId="1190321B" w16cid:durableId="49B1D5E1"/>
  <w16cid:commentId w16cid:paraId="6532014E" w16cid:durableId="4CFF9EF6"/>
  <w16cid:commentId w16cid:paraId="241E9952" w16cid:durableId="5327C1CB"/>
  <w16cid:commentId w16cid:paraId="146A2C30" w16cid:durableId="72F54973"/>
  <w16cid:commentId w16cid:paraId="49388E9D" w16cid:durableId="3EC6E448"/>
  <w16cid:commentId w16cid:paraId="715F958F" w16cid:durableId="13D07108"/>
  <w16cid:commentId w16cid:paraId="2504ECED" w16cid:durableId="7D3DEF98"/>
  <w16cid:commentId w16cid:paraId="2B93FE9A" w16cid:durableId="2E3C8E6A"/>
  <w16cid:commentId w16cid:paraId="3837076A" w16cid:durableId="6BBBCA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388"/>
    <w:multiLevelType w:val="hybridMultilevel"/>
    <w:tmpl w:val="9C7E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B33C8"/>
    <w:multiLevelType w:val="multilevel"/>
    <w:tmpl w:val="889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F37E1"/>
    <w:multiLevelType w:val="hybridMultilevel"/>
    <w:tmpl w:val="FFFFFFFF"/>
    <w:lvl w:ilvl="0" w:tplc="E236C7E2">
      <w:start w:val="1"/>
      <w:numFmt w:val="bullet"/>
      <w:lvlText w:val=""/>
      <w:lvlJc w:val="left"/>
      <w:pPr>
        <w:ind w:left="720" w:hanging="360"/>
      </w:pPr>
      <w:rPr>
        <w:rFonts w:ascii="Symbol" w:hAnsi="Symbol" w:hint="default"/>
      </w:rPr>
    </w:lvl>
    <w:lvl w:ilvl="1" w:tplc="E6AC13DA">
      <w:start w:val="1"/>
      <w:numFmt w:val="bullet"/>
      <w:lvlText w:val="o"/>
      <w:lvlJc w:val="left"/>
      <w:pPr>
        <w:ind w:left="1440" w:hanging="360"/>
      </w:pPr>
      <w:rPr>
        <w:rFonts w:ascii="Courier New" w:hAnsi="Courier New" w:hint="default"/>
      </w:rPr>
    </w:lvl>
    <w:lvl w:ilvl="2" w:tplc="03145A0E">
      <w:start w:val="1"/>
      <w:numFmt w:val="bullet"/>
      <w:lvlText w:val=""/>
      <w:lvlJc w:val="left"/>
      <w:pPr>
        <w:ind w:left="2160" w:hanging="360"/>
      </w:pPr>
      <w:rPr>
        <w:rFonts w:ascii="Wingdings" w:hAnsi="Wingdings" w:hint="default"/>
      </w:rPr>
    </w:lvl>
    <w:lvl w:ilvl="3" w:tplc="211CB7CE">
      <w:start w:val="1"/>
      <w:numFmt w:val="bullet"/>
      <w:lvlText w:val=""/>
      <w:lvlJc w:val="left"/>
      <w:pPr>
        <w:ind w:left="2880" w:hanging="360"/>
      </w:pPr>
      <w:rPr>
        <w:rFonts w:ascii="Symbol" w:hAnsi="Symbol" w:hint="default"/>
      </w:rPr>
    </w:lvl>
    <w:lvl w:ilvl="4" w:tplc="0D50178A">
      <w:start w:val="1"/>
      <w:numFmt w:val="bullet"/>
      <w:lvlText w:val="o"/>
      <w:lvlJc w:val="left"/>
      <w:pPr>
        <w:ind w:left="3600" w:hanging="360"/>
      </w:pPr>
      <w:rPr>
        <w:rFonts w:ascii="Courier New" w:hAnsi="Courier New" w:hint="default"/>
      </w:rPr>
    </w:lvl>
    <w:lvl w:ilvl="5" w:tplc="86562084">
      <w:start w:val="1"/>
      <w:numFmt w:val="bullet"/>
      <w:lvlText w:val=""/>
      <w:lvlJc w:val="left"/>
      <w:pPr>
        <w:ind w:left="4320" w:hanging="360"/>
      </w:pPr>
      <w:rPr>
        <w:rFonts w:ascii="Wingdings" w:hAnsi="Wingdings" w:hint="default"/>
      </w:rPr>
    </w:lvl>
    <w:lvl w:ilvl="6" w:tplc="B6DEF26E">
      <w:start w:val="1"/>
      <w:numFmt w:val="bullet"/>
      <w:lvlText w:val=""/>
      <w:lvlJc w:val="left"/>
      <w:pPr>
        <w:ind w:left="5040" w:hanging="360"/>
      </w:pPr>
      <w:rPr>
        <w:rFonts w:ascii="Symbol" w:hAnsi="Symbol" w:hint="default"/>
      </w:rPr>
    </w:lvl>
    <w:lvl w:ilvl="7" w:tplc="159A1582">
      <w:start w:val="1"/>
      <w:numFmt w:val="bullet"/>
      <w:lvlText w:val="o"/>
      <w:lvlJc w:val="left"/>
      <w:pPr>
        <w:ind w:left="5760" w:hanging="360"/>
      </w:pPr>
      <w:rPr>
        <w:rFonts w:ascii="Courier New" w:hAnsi="Courier New" w:hint="default"/>
      </w:rPr>
    </w:lvl>
    <w:lvl w:ilvl="8" w:tplc="9370CE64">
      <w:start w:val="1"/>
      <w:numFmt w:val="bullet"/>
      <w:lvlText w:val=""/>
      <w:lvlJc w:val="left"/>
      <w:pPr>
        <w:ind w:left="6480" w:hanging="360"/>
      </w:pPr>
      <w:rPr>
        <w:rFonts w:ascii="Wingdings" w:hAnsi="Wingdings" w:hint="default"/>
      </w:rPr>
    </w:lvl>
  </w:abstractNum>
  <w:abstractNum w:abstractNumId="3" w15:restartNumberingAfterBreak="0">
    <w:nsid w:val="2DF13474"/>
    <w:multiLevelType w:val="hybridMultilevel"/>
    <w:tmpl w:val="0C1257D2"/>
    <w:lvl w:ilvl="0" w:tplc="63BEF8B4">
      <w:numFmt w:val="bullet"/>
      <w:lvlText w:val="●"/>
      <w:lvlJc w:val="left"/>
      <w:pPr>
        <w:ind w:left="840" w:hanging="140"/>
      </w:pPr>
      <w:rPr>
        <w:rFonts w:ascii="Times New Roman" w:eastAsia="Times New Roman" w:hAnsi="Times New Roman" w:cs="Times New Roman" w:hint="default"/>
        <w:b w:val="0"/>
        <w:bCs w:val="0"/>
        <w:i w:val="0"/>
        <w:iCs w:val="0"/>
        <w:spacing w:val="5"/>
        <w:w w:val="93"/>
        <w:sz w:val="20"/>
        <w:szCs w:val="20"/>
        <w:lang w:val="en-US" w:eastAsia="en-US" w:bidi="ar-SA"/>
      </w:rPr>
    </w:lvl>
    <w:lvl w:ilvl="1" w:tplc="B87C1082">
      <w:numFmt w:val="bullet"/>
      <w:lvlText w:val="•"/>
      <w:lvlJc w:val="left"/>
      <w:pPr>
        <w:ind w:left="1849" w:hanging="140"/>
      </w:pPr>
      <w:rPr>
        <w:rFonts w:hint="default"/>
        <w:lang w:val="en-US" w:eastAsia="en-US" w:bidi="ar-SA"/>
      </w:rPr>
    </w:lvl>
    <w:lvl w:ilvl="2" w:tplc="9ADA3780">
      <w:numFmt w:val="bullet"/>
      <w:lvlText w:val="•"/>
      <w:lvlJc w:val="left"/>
      <w:pPr>
        <w:ind w:left="2859" w:hanging="140"/>
      </w:pPr>
      <w:rPr>
        <w:rFonts w:hint="default"/>
        <w:lang w:val="en-US" w:eastAsia="en-US" w:bidi="ar-SA"/>
      </w:rPr>
    </w:lvl>
    <w:lvl w:ilvl="3" w:tplc="A52E534A">
      <w:numFmt w:val="bullet"/>
      <w:lvlText w:val="•"/>
      <w:lvlJc w:val="left"/>
      <w:pPr>
        <w:ind w:left="3869" w:hanging="140"/>
      </w:pPr>
      <w:rPr>
        <w:rFonts w:hint="default"/>
        <w:lang w:val="en-US" w:eastAsia="en-US" w:bidi="ar-SA"/>
      </w:rPr>
    </w:lvl>
    <w:lvl w:ilvl="4" w:tplc="93DE2F92">
      <w:numFmt w:val="bullet"/>
      <w:lvlText w:val="•"/>
      <w:lvlJc w:val="left"/>
      <w:pPr>
        <w:ind w:left="4879" w:hanging="140"/>
      </w:pPr>
      <w:rPr>
        <w:rFonts w:hint="default"/>
        <w:lang w:val="en-US" w:eastAsia="en-US" w:bidi="ar-SA"/>
      </w:rPr>
    </w:lvl>
    <w:lvl w:ilvl="5" w:tplc="730AE308">
      <w:numFmt w:val="bullet"/>
      <w:lvlText w:val="•"/>
      <w:lvlJc w:val="left"/>
      <w:pPr>
        <w:ind w:left="5889" w:hanging="140"/>
      </w:pPr>
      <w:rPr>
        <w:rFonts w:hint="default"/>
        <w:lang w:val="en-US" w:eastAsia="en-US" w:bidi="ar-SA"/>
      </w:rPr>
    </w:lvl>
    <w:lvl w:ilvl="6" w:tplc="60728E8A">
      <w:numFmt w:val="bullet"/>
      <w:lvlText w:val="•"/>
      <w:lvlJc w:val="left"/>
      <w:pPr>
        <w:ind w:left="6899" w:hanging="140"/>
      </w:pPr>
      <w:rPr>
        <w:rFonts w:hint="default"/>
        <w:lang w:val="en-US" w:eastAsia="en-US" w:bidi="ar-SA"/>
      </w:rPr>
    </w:lvl>
    <w:lvl w:ilvl="7" w:tplc="E56ACCE0">
      <w:numFmt w:val="bullet"/>
      <w:lvlText w:val="•"/>
      <w:lvlJc w:val="left"/>
      <w:pPr>
        <w:ind w:left="7909" w:hanging="140"/>
      </w:pPr>
      <w:rPr>
        <w:rFonts w:hint="default"/>
        <w:lang w:val="en-US" w:eastAsia="en-US" w:bidi="ar-SA"/>
      </w:rPr>
    </w:lvl>
    <w:lvl w:ilvl="8" w:tplc="25160382">
      <w:numFmt w:val="bullet"/>
      <w:lvlText w:val="•"/>
      <w:lvlJc w:val="left"/>
      <w:pPr>
        <w:ind w:left="8919" w:hanging="140"/>
      </w:pPr>
      <w:rPr>
        <w:rFonts w:hint="default"/>
        <w:lang w:val="en-US" w:eastAsia="en-US" w:bidi="ar-SA"/>
      </w:rPr>
    </w:lvl>
  </w:abstractNum>
  <w:abstractNum w:abstractNumId="4" w15:restartNumberingAfterBreak="0">
    <w:nsid w:val="400E1817"/>
    <w:multiLevelType w:val="hybridMultilevel"/>
    <w:tmpl w:val="AE54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C213D"/>
    <w:multiLevelType w:val="hybridMultilevel"/>
    <w:tmpl w:val="FFFFFFFF"/>
    <w:lvl w:ilvl="0" w:tplc="C4F445C2">
      <w:start w:val="1"/>
      <w:numFmt w:val="bullet"/>
      <w:lvlText w:val=""/>
      <w:lvlJc w:val="left"/>
      <w:pPr>
        <w:ind w:left="720" w:hanging="360"/>
      </w:pPr>
      <w:rPr>
        <w:rFonts w:ascii="Symbol" w:hAnsi="Symbol" w:hint="default"/>
      </w:rPr>
    </w:lvl>
    <w:lvl w:ilvl="1" w:tplc="AA388F98">
      <w:start w:val="1"/>
      <w:numFmt w:val="bullet"/>
      <w:lvlText w:val="o"/>
      <w:lvlJc w:val="left"/>
      <w:pPr>
        <w:ind w:left="1440" w:hanging="360"/>
      </w:pPr>
      <w:rPr>
        <w:rFonts w:ascii="Courier New" w:hAnsi="Courier New" w:hint="default"/>
      </w:rPr>
    </w:lvl>
    <w:lvl w:ilvl="2" w:tplc="28FA77D0">
      <w:start w:val="1"/>
      <w:numFmt w:val="bullet"/>
      <w:lvlText w:val=""/>
      <w:lvlJc w:val="left"/>
      <w:pPr>
        <w:ind w:left="2160" w:hanging="360"/>
      </w:pPr>
      <w:rPr>
        <w:rFonts w:ascii="Wingdings" w:hAnsi="Wingdings" w:hint="default"/>
      </w:rPr>
    </w:lvl>
    <w:lvl w:ilvl="3" w:tplc="E4C620F4">
      <w:start w:val="1"/>
      <w:numFmt w:val="bullet"/>
      <w:lvlText w:val=""/>
      <w:lvlJc w:val="left"/>
      <w:pPr>
        <w:ind w:left="2880" w:hanging="360"/>
      </w:pPr>
      <w:rPr>
        <w:rFonts w:ascii="Symbol" w:hAnsi="Symbol" w:hint="default"/>
      </w:rPr>
    </w:lvl>
    <w:lvl w:ilvl="4" w:tplc="A1DE65F2">
      <w:start w:val="1"/>
      <w:numFmt w:val="bullet"/>
      <w:lvlText w:val="o"/>
      <w:lvlJc w:val="left"/>
      <w:pPr>
        <w:ind w:left="3600" w:hanging="360"/>
      </w:pPr>
      <w:rPr>
        <w:rFonts w:ascii="Courier New" w:hAnsi="Courier New" w:hint="default"/>
      </w:rPr>
    </w:lvl>
    <w:lvl w:ilvl="5" w:tplc="687E14E2">
      <w:start w:val="1"/>
      <w:numFmt w:val="bullet"/>
      <w:lvlText w:val=""/>
      <w:lvlJc w:val="left"/>
      <w:pPr>
        <w:ind w:left="4320" w:hanging="360"/>
      </w:pPr>
      <w:rPr>
        <w:rFonts w:ascii="Wingdings" w:hAnsi="Wingdings" w:hint="default"/>
      </w:rPr>
    </w:lvl>
    <w:lvl w:ilvl="6" w:tplc="703C0F8C">
      <w:start w:val="1"/>
      <w:numFmt w:val="bullet"/>
      <w:lvlText w:val=""/>
      <w:lvlJc w:val="left"/>
      <w:pPr>
        <w:ind w:left="5040" w:hanging="360"/>
      </w:pPr>
      <w:rPr>
        <w:rFonts w:ascii="Symbol" w:hAnsi="Symbol" w:hint="default"/>
      </w:rPr>
    </w:lvl>
    <w:lvl w:ilvl="7" w:tplc="EE503D2C">
      <w:start w:val="1"/>
      <w:numFmt w:val="bullet"/>
      <w:lvlText w:val="o"/>
      <w:lvlJc w:val="left"/>
      <w:pPr>
        <w:ind w:left="5760" w:hanging="360"/>
      </w:pPr>
      <w:rPr>
        <w:rFonts w:ascii="Courier New" w:hAnsi="Courier New" w:hint="default"/>
      </w:rPr>
    </w:lvl>
    <w:lvl w:ilvl="8" w:tplc="55E6AB52">
      <w:start w:val="1"/>
      <w:numFmt w:val="bullet"/>
      <w:lvlText w:val=""/>
      <w:lvlJc w:val="left"/>
      <w:pPr>
        <w:ind w:left="6480" w:hanging="360"/>
      </w:pPr>
      <w:rPr>
        <w:rFonts w:ascii="Wingdings" w:hAnsi="Wingdings" w:hint="default"/>
      </w:rPr>
    </w:lvl>
  </w:abstractNum>
  <w:abstractNum w:abstractNumId="6" w15:restartNumberingAfterBreak="0">
    <w:nsid w:val="5C776DE2"/>
    <w:multiLevelType w:val="hybridMultilevel"/>
    <w:tmpl w:val="FFFFFFFF"/>
    <w:lvl w:ilvl="0" w:tplc="21541ADC">
      <w:start w:val="1"/>
      <w:numFmt w:val="bullet"/>
      <w:lvlText w:val=""/>
      <w:lvlJc w:val="left"/>
      <w:pPr>
        <w:ind w:left="720" w:hanging="360"/>
      </w:pPr>
      <w:rPr>
        <w:rFonts w:ascii="Symbol" w:hAnsi="Symbol" w:hint="default"/>
      </w:rPr>
    </w:lvl>
    <w:lvl w:ilvl="1" w:tplc="EED4E17A">
      <w:start w:val="1"/>
      <w:numFmt w:val="bullet"/>
      <w:lvlText w:val="o"/>
      <w:lvlJc w:val="left"/>
      <w:pPr>
        <w:ind w:left="1440" w:hanging="360"/>
      </w:pPr>
      <w:rPr>
        <w:rFonts w:ascii="Courier New" w:hAnsi="Courier New" w:hint="default"/>
      </w:rPr>
    </w:lvl>
    <w:lvl w:ilvl="2" w:tplc="C8FE47A8">
      <w:start w:val="1"/>
      <w:numFmt w:val="bullet"/>
      <w:lvlText w:val=""/>
      <w:lvlJc w:val="left"/>
      <w:pPr>
        <w:ind w:left="2160" w:hanging="360"/>
      </w:pPr>
      <w:rPr>
        <w:rFonts w:ascii="Wingdings" w:hAnsi="Wingdings" w:hint="default"/>
      </w:rPr>
    </w:lvl>
    <w:lvl w:ilvl="3" w:tplc="487E5A5E">
      <w:start w:val="1"/>
      <w:numFmt w:val="bullet"/>
      <w:lvlText w:val=""/>
      <w:lvlJc w:val="left"/>
      <w:pPr>
        <w:ind w:left="2880" w:hanging="360"/>
      </w:pPr>
      <w:rPr>
        <w:rFonts w:ascii="Symbol" w:hAnsi="Symbol" w:hint="default"/>
      </w:rPr>
    </w:lvl>
    <w:lvl w:ilvl="4" w:tplc="5538A61E">
      <w:start w:val="1"/>
      <w:numFmt w:val="bullet"/>
      <w:lvlText w:val="o"/>
      <w:lvlJc w:val="left"/>
      <w:pPr>
        <w:ind w:left="3600" w:hanging="360"/>
      </w:pPr>
      <w:rPr>
        <w:rFonts w:ascii="Courier New" w:hAnsi="Courier New" w:hint="default"/>
      </w:rPr>
    </w:lvl>
    <w:lvl w:ilvl="5" w:tplc="62BE750E">
      <w:start w:val="1"/>
      <w:numFmt w:val="bullet"/>
      <w:lvlText w:val=""/>
      <w:lvlJc w:val="left"/>
      <w:pPr>
        <w:ind w:left="4320" w:hanging="360"/>
      </w:pPr>
      <w:rPr>
        <w:rFonts w:ascii="Wingdings" w:hAnsi="Wingdings" w:hint="default"/>
      </w:rPr>
    </w:lvl>
    <w:lvl w:ilvl="6" w:tplc="04209628">
      <w:start w:val="1"/>
      <w:numFmt w:val="bullet"/>
      <w:lvlText w:val=""/>
      <w:lvlJc w:val="left"/>
      <w:pPr>
        <w:ind w:left="5040" w:hanging="360"/>
      </w:pPr>
      <w:rPr>
        <w:rFonts w:ascii="Symbol" w:hAnsi="Symbol" w:hint="default"/>
      </w:rPr>
    </w:lvl>
    <w:lvl w:ilvl="7" w:tplc="198A2E46">
      <w:start w:val="1"/>
      <w:numFmt w:val="bullet"/>
      <w:lvlText w:val="o"/>
      <w:lvlJc w:val="left"/>
      <w:pPr>
        <w:ind w:left="5760" w:hanging="360"/>
      </w:pPr>
      <w:rPr>
        <w:rFonts w:ascii="Courier New" w:hAnsi="Courier New" w:hint="default"/>
      </w:rPr>
    </w:lvl>
    <w:lvl w:ilvl="8" w:tplc="82683772">
      <w:start w:val="1"/>
      <w:numFmt w:val="bullet"/>
      <w:lvlText w:val=""/>
      <w:lvlJc w:val="left"/>
      <w:pPr>
        <w:ind w:left="6480" w:hanging="360"/>
      </w:pPr>
      <w:rPr>
        <w:rFonts w:ascii="Wingdings" w:hAnsi="Wingdings" w:hint="default"/>
      </w:rPr>
    </w:lvl>
  </w:abstractNum>
  <w:abstractNum w:abstractNumId="7" w15:restartNumberingAfterBreak="0">
    <w:nsid w:val="5E8515AA"/>
    <w:multiLevelType w:val="hybridMultilevel"/>
    <w:tmpl w:val="FFFFFFFF"/>
    <w:lvl w:ilvl="0" w:tplc="298A1F1A">
      <w:start w:val="1"/>
      <w:numFmt w:val="bullet"/>
      <w:lvlText w:val=""/>
      <w:lvlJc w:val="left"/>
      <w:pPr>
        <w:ind w:left="720" w:hanging="360"/>
      </w:pPr>
      <w:rPr>
        <w:rFonts w:ascii="Symbol" w:hAnsi="Symbol" w:hint="default"/>
      </w:rPr>
    </w:lvl>
    <w:lvl w:ilvl="1" w:tplc="7010899C">
      <w:start w:val="1"/>
      <w:numFmt w:val="bullet"/>
      <w:lvlText w:val="o"/>
      <w:lvlJc w:val="left"/>
      <w:pPr>
        <w:ind w:left="1440" w:hanging="360"/>
      </w:pPr>
      <w:rPr>
        <w:rFonts w:ascii="Courier New" w:hAnsi="Courier New" w:hint="default"/>
      </w:rPr>
    </w:lvl>
    <w:lvl w:ilvl="2" w:tplc="B568E5FA">
      <w:start w:val="1"/>
      <w:numFmt w:val="bullet"/>
      <w:lvlText w:val=""/>
      <w:lvlJc w:val="left"/>
      <w:pPr>
        <w:ind w:left="2160" w:hanging="360"/>
      </w:pPr>
      <w:rPr>
        <w:rFonts w:ascii="Wingdings" w:hAnsi="Wingdings" w:hint="default"/>
      </w:rPr>
    </w:lvl>
    <w:lvl w:ilvl="3" w:tplc="5BAEA792">
      <w:start w:val="1"/>
      <w:numFmt w:val="bullet"/>
      <w:lvlText w:val=""/>
      <w:lvlJc w:val="left"/>
      <w:pPr>
        <w:ind w:left="2880" w:hanging="360"/>
      </w:pPr>
      <w:rPr>
        <w:rFonts w:ascii="Symbol" w:hAnsi="Symbol" w:hint="default"/>
      </w:rPr>
    </w:lvl>
    <w:lvl w:ilvl="4" w:tplc="3D902282">
      <w:start w:val="1"/>
      <w:numFmt w:val="bullet"/>
      <w:lvlText w:val="o"/>
      <w:lvlJc w:val="left"/>
      <w:pPr>
        <w:ind w:left="3600" w:hanging="360"/>
      </w:pPr>
      <w:rPr>
        <w:rFonts w:ascii="Courier New" w:hAnsi="Courier New" w:hint="default"/>
      </w:rPr>
    </w:lvl>
    <w:lvl w:ilvl="5" w:tplc="50B6B2BE">
      <w:start w:val="1"/>
      <w:numFmt w:val="bullet"/>
      <w:lvlText w:val=""/>
      <w:lvlJc w:val="left"/>
      <w:pPr>
        <w:ind w:left="4320" w:hanging="360"/>
      </w:pPr>
      <w:rPr>
        <w:rFonts w:ascii="Wingdings" w:hAnsi="Wingdings" w:hint="default"/>
      </w:rPr>
    </w:lvl>
    <w:lvl w:ilvl="6" w:tplc="D08C375E">
      <w:start w:val="1"/>
      <w:numFmt w:val="bullet"/>
      <w:lvlText w:val=""/>
      <w:lvlJc w:val="left"/>
      <w:pPr>
        <w:ind w:left="5040" w:hanging="360"/>
      </w:pPr>
      <w:rPr>
        <w:rFonts w:ascii="Symbol" w:hAnsi="Symbol" w:hint="default"/>
      </w:rPr>
    </w:lvl>
    <w:lvl w:ilvl="7" w:tplc="6E5C32BE">
      <w:start w:val="1"/>
      <w:numFmt w:val="bullet"/>
      <w:lvlText w:val="o"/>
      <w:lvlJc w:val="left"/>
      <w:pPr>
        <w:ind w:left="5760" w:hanging="360"/>
      </w:pPr>
      <w:rPr>
        <w:rFonts w:ascii="Courier New" w:hAnsi="Courier New" w:hint="default"/>
      </w:rPr>
    </w:lvl>
    <w:lvl w:ilvl="8" w:tplc="14D20ED4">
      <w:start w:val="1"/>
      <w:numFmt w:val="bullet"/>
      <w:lvlText w:val=""/>
      <w:lvlJc w:val="left"/>
      <w:pPr>
        <w:ind w:left="6480" w:hanging="360"/>
      </w:pPr>
      <w:rPr>
        <w:rFonts w:ascii="Wingdings" w:hAnsi="Wingdings" w:hint="default"/>
      </w:rPr>
    </w:lvl>
  </w:abstractNum>
  <w:abstractNum w:abstractNumId="8" w15:restartNumberingAfterBreak="0">
    <w:nsid w:val="6717C769"/>
    <w:multiLevelType w:val="hybridMultilevel"/>
    <w:tmpl w:val="FFFFFFFF"/>
    <w:lvl w:ilvl="0" w:tplc="F3549140">
      <w:start w:val="1"/>
      <w:numFmt w:val="bullet"/>
      <w:lvlText w:val=""/>
      <w:lvlJc w:val="left"/>
      <w:pPr>
        <w:ind w:left="720" w:hanging="360"/>
      </w:pPr>
      <w:rPr>
        <w:rFonts w:ascii="Symbol" w:hAnsi="Symbol" w:hint="default"/>
      </w:rPr>
    </w:lvl>
    <w:lvl w:ilvl="1" w:tplc="BE3ED1D6">
      <w:start w:val="1"/>
      <w:numFmt w:val="bullet"/>
      <w:lvlText w:val="o"/>
      <w:lvlJc w:val="left"/>
      <w:pPr>
        <w:ind w:left="1440" w:hanging="360"/>
      </w:pPr>
      <w:rPr>
        <w:rFonts w:ascii="Courier New" w:hAnsi="Courier New" w:hint="default"/>
      </w:rPr>
    </w:lvl>
    <w:lvl w:ilvl="2" w:tplc="A992C568">
      <w:start w:val="1"/>
      <w:numFmt w:val="bullet"/>
      <w:lvlText w:val=""/>
      <w:lvlJc w:val="left"/>
      <w:pPr>
        <w:ind w:left="2160" w:hanging="360"/>
      </w:pPr>
      <w:rPr>
        <w:rFonts w:ascii="Wingdings" w:hAnsi="Wingdings" w:hint="default"/>
      </w:rPr>
    </w:lvl>
    <w:lvl w:ilvl="3" w:tplc="B2B2E6C6">
      <w:start w:val="1"/>
      <w:numFmt w:val="bullet"/>
      <w:lvlText w:val=""/>
      <w:lvlJc w:val="left"/>
      <w:pPr>
        <w:ind w:left="2880" w:hanging="360"/>
      </w:pPr>
      <w:rPr>
        <w:rFonts w:ascii="Symbol" w:hAnsi="Symbol" w:hint="default"/>
      </w:rPr>
    </w:lvl>
    <w:lvl w:ilvl="4" w:tplc="D0583984">
      <w:start w:val="1"/>
      <w:numFmt w:val="bullet"/>
      <w:lvlText w:val="o"/>
      <w:lvlJc w:val="left"/>
      <w:pPr>
        <w:ind w:left="3600" w:hanging="360"/>
      </w:pPr>
      <w:rPr>
        <w:rFonts w:ascii="Courier New" w:hAnsi="Courier New" w:hint="default"/>
      </w:rPr>
    </w:lvl>
    <w:lvl w:ilvl="5" w:tplc="EE8E40EC">
      <w:start w:val="1"/>
      <w:numFmt w:val="bullet"/>
      <w:lvlText w:val=""/>
      <w:lvlJc w:val="left"/>
      <w:pPr>
        <w:ind w:left="4320" w:hanging="360"/>
      </w:pPr>
      <w:rPr>
        <w:rFonts w:ascii="Wingdings" w:hAnsi="Wingdings" w:hint="default"/>
      </w:rPr>
    </w:lvl>
    <w:lvl w:ilvl="6" w:tplc="FF90DBDC">
      <w:start w:val="1"/>
      <w:numFmt w:val="bullet"/>
      <w:lvlText w:val=""/>
      <w:lvlJc w:val="left"/>
      <w:pPr>
        <w:ind w:left="5040" w:hanging="360"/>
      </w:pPr>
      <w:rPr>
        <w:rFonts w:ascii="Symbol" w:hAnsi="Symbol" w:hint="default"/>
      </w:rPr>
    </w:lvl>
    <w:lvl w:ilvl="7" w:tplc="1B944368">
      <w:start w:val="1"/>
      <w:numFmt w:val="bullet"/>
      <w:lvlText w:val="o"/>
      <w:lvlJc w:val="left"/>
      <w:pPr>
        <w:ind w:left="5760" w:hanging="360"/>
      </w:pPr>
      <w:rPr>
        <w:rFonts w:ascii="Courier New" w:hAnsi="Courier New" w:hint="default"/>
      </w:rPr>
    </w:lvl>
    <w:lvl w:ilvl="8" w:tplc="4AC04058">
      <w:start w:val="1"/>
      <w:numFmt w:val="bullet"/>
      <w:lvlText w:val=""/>
      <w:lvlJc w:val="left"/>
      <w:pPr>
        <w:ind w:left="6480" w:hanging="360"/>
      </w:pPr>
      <w:rPr>
        <w:rFonts w:ascii="Wingdings" w:hAnsi="Wingdings" w:hint="default"/>
      </w:rPr>
    </w:lvl>
  </w:abstractNum>
  <w:abstractNum w:abstractNumId="9" w15:restartNumberingAfterBreak="0">
    <w:nsid w:val="6C4322D0"/>
    <w:multiLevelType w:val="hybridMultilevel"/>
    <w:tmpl w:val="78D2A2D2"/>
    <w:lvl w:ilvl="0" w:tplc="332225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B04E6"/>
    <w:multiLevelType w:val="hybridMultilevel"/>
    <w:tmpl w:val="282A3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F516F7"/>
    <w:multiLevelType w:val="hybridMultilevel"/>
    <w:tmpl w:val="6E16CF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293946235">
    <w:abstractNumId w:val="3"/>
  </w:num>
  <w:num w:numId="2" w16cid:durableId="1638685334">
    <w:abstractNumId w:val="11"/>
  </w:num>
  <w:num w:numId="3" w16cid:durableId="1193567320">
    <w:abstractNumId w:val="1"/>
  </w:num>
  <w:num w:numId="4" w16cid:durableId="960844668">
    <w:abstractNumId w:val="8"/>
  </w:num>
  <w:num w:numId="5" w16cid:durableId="916480712">
    <w:abstractNumId w:val="7"/>
  </w:num>
  <w:num w:numId="6" w16cid:durableId="270358323">
    <w:abstractNumId w:val="6"/>
  </w:num>
  <w:num w:numId="7" w16cid:durableId="209389614">
    <w:abstractNumId w:val="5"/>
  </w:num>
  <w:num w:numId="8" w16cid:durableId="1767269267">
    <w:abstractNumId w:val="2"/>
  </w:num>
  <w:num w:numId="9" w16cid:durableId="454713690">
    <w:abstractNumId w:val="0"/>
  </w:num>
  <w:num w:numId="10" w16cid:durableId="2026133364">
    <w:abstractNumId w:val="4"/>
  </w:num>
  <w:num w:numId="11" w16cid:durableId="227495974">
    <w:abstractNumId w:val="9"/>
  </w:num>
  <w:num w:numId="12" w16cid:durableId="14109279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ge, Om">
    <w15:presenceInfo w15:providerId="AD" w15:userId="S::ODANGE@depaul.edu::f74924d3-6df2-4216-92ff-8dce94c01444"/>
  </w15:person>
  <w15:person w15:author="Kaur, Simran">
    <w15:presenceInfo w15:providerId="AD" w15:userId="S::skaur21@depaul.edu::df9f23c0-26d2-4ed3-9b4a-a70a4245a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DB"/>
    <w:rsid w:val="00003FD3"/>
    <w:rsid w:val="00022A28"/>
    <w:rsid w:val="00023310"/>
    <w:rsid w:val="000241CF"/>
    <w:rsid w:val="00031731"/>
    <w:rsid w:val="000338DA"/>
    <w:rsid w:val="00037352"/>
    <w:rsid w:val="00037D8F"/>
    <w:rsid w:val="00056437"/>
    <w:rsid w:val="00060786"/>
    <w:rsid w:val="0007420C"/>
    <w:rsid w:val="000752B3"/>
    <w:rsid w:val="0008372E"/>
    <w:rsid w:val="00090BE3"/>
    <w:rsid w:val="000937DB"/>
    <w:rsid w:val="000A17FB"/>
    <w:rsid w:val="000A6565"/>
    <w:rsid w:val="000C1E58"/>
    <w:rsid w:val="000C403A"/>
    <w:rsid w:val="000C7424"/>
    <w:rsid w:val="000D6208"/>
    <w:rsid w:val="000E3D4A"/>
    <w:rsid w:val="000E6D43"/>
    <w:rsid w:val="000E7A09"/>
    <w:rsid w:val="000F5F9C"/>
    <w:rsid w:val="00106E28"/>
    <w:rsid w:val="00117139"/>
    <w:rsid w:val="00125C95"/>
    <w:rsid w:val="00127D5C"/>
    <w:rsid w:val="00127FCA"/>
    <w:rsid w:val="0013113E"/>
    <w:rsid w:val="001312F8"/>
    <w:rsid w:val="001405BF"/>
    <w:rsid w:val="001444C5"/>
    <w:rsid w:val="001524F8"/>
    <w:rsid w:val="001527F2"/>
    <w:rsid w:val="001558DA"/>
    <w:rsid w:val="0016103B"/>
    <w:rsid w:val="0016500F"/>
    <w:rsid w:val="0016672A"/>
    <w:rsid w:val="00173CEA"/>
    <w:rsid w:val="00180353"/>
    <w:rsid w:val="001817C0"/>
    <w:rsid w:val="00187704"/>
    <w:rsid w:val="00193DD9"/>
    <w:rsid w:val="001955E9"/>
    <w:rsid w:val="0019785B"/>
    <w:rsid w:val="001A6247"/>
    <w:rsid w:val="001B6C9B"/>
    <w:rsid w:val="001C3773"/>
    <w:rsid w:val="001C4C23"/>
    <w:rsid w:val="001C580F"/>
    <w:rsid w:val="001C6163"/>
    <w:rsid w:val="001D1F04"/>
    <w:rsid w:val="001D201C"/>
    <w:rsid w:val="001E3DE8"/>
    <w:rsid w:val="001F226A"/>
    <w:rsid w:val="001F5EC1"/>
    <w:rsid w:val="001F6E8A"/>
    <w:rsid w:val="0020187E"/>
    <w:rsid w:val="00204FEC"/>
    <w:rsid w:val="00215701"/>
    <w:rsid w:val="002162CB"/>
    <w:rsid w:val="002164F5"/>
    <w:rsid w:val="00234193"/>
    <w:rsid w:val="0023443E"/>
    <w:rsid w:val="00240024"/>
    <w:rsid w:val="00241C2D"/>
    <w:rsid w:val="00247412"/>
    <w:rsid w:val="00247711"/>
    <w:rsid w:val="002478D2"/>
    <w:rsid w:val="00250012"/>
    <w:rsid w:val="00263D1A"/>
    <w:rsid w:val="00266D0C"/>
    <w:rsid w:val="002739D0"/>
    <w:rsid w:val="00274387"/>
    <w:rsid w:val="00275BD8"/>
    <w:rsid w:val="002925A3"/>
    <w:rsid w:val="002A0894"/>
    <w:rsid w:val="002A09F1"/>
    <w:rsid w:val="002A54A2"/>
    <w:rsid w:val="002A7D02"/>
    <w:rsid w:val="002B4443"/>
    <w:rsid w:val="002C6AC9"/>
    <w:rsid w:val="002D31C5"/>
    <w:rsid w:val="002D464B"/>
    <w:rsid w:val="002D6693"/>
    <w:rsid w:val="002E3945"/>
    <w:rsid w:val="002F309F"/>
    <w:rsid w:val="00310EDB"/>
    <w:rsid w:val="00310FBB"/>
    <w:rsid w:val="00314989"/>
    <w:rsid w:val="00326778"/>
    <w:rsid w:val="00330F3B"/>
    <w:rsid w:val="00340D87"/>
    <w:rsid w:val="00344AAF"/>
    <w:rsid w:val="00346E70"/>
    <w:rsid w:val="0035048E"/>
    <w:rsid w:val="003572DA"/>
    <w:rsid w:val="0036079A"/>
    <w:rsid w:val="00361373"/>
    <w:rsid w:val="0037714D"/>
    <w:rsid w:val="003911C4"/>
    <w:rsid w:val="003B3F79"/>
    <w:rsid w:val="003B41C1"/>
    <w:rsid w:val="003B573A"/>
    <w:rsid w:val="003C17AA"/>
    <w:rsid w:val="003D323B"/>
    <w:rsid w:val="003D3A12"/>
    <w:rsid w:val="003D49D7"/>
    <w:rsid w:val="003D4CCF"/>
    <w:rsid w:val="003E4A82"/>
    <w:rsid w:val="003F6C22"/>
    <w:rsid w:val="00405FF7"/>
    <w:rsid w:val="00415429"/>
    <w:rsid w:val="00421324"/>
    <w:rsid w:val="00422F17"/>
    <w:rsid w:val="00432FDA"/>
    <w:rsid w:val="00434C1B"/>
    <w:rsid w:val="004361D4"/>
    <w:rsid w:val="004405C1"/>
    <w:rsid w:val="00440B7A"/>
    <w:rsid w:val="0044607B"/>
    <w:rsid w:val="00446677"/>
    <w:rsid w:val="00455822"/>
    <w:rsid w:val="0046721B"/>
    <w:rsid w:val="004724B1"/>
    <w:rsid w:val="00474C83"/>
    <w:rsid w:val="00474C85"/>
    <w:rsid w:val="00486662"/>
    <w:rsid w:val="00495BDC"/>
    <w:rsid w:val="004C7BC0"/>
    <w:rsid w:val="004D04E9"/>
    <w:rsid w:val="004D116C"/>
    <w:rsid w:val="004E09A9"/>
    <w:rsid w:val="004E14A8"/>
    <w:rsid w:val="004E197E"/>
    <w:rsid w:val="004E23D6"/>
    <w:rsid w:val="004E5EE3"/>
    <w:rsid w:val="004F28CA"/>
    <w:rsid w:val="00502AB4"/>
    <w:rsid w:val="00503D52"/>
    <w:rsid w:val="00506D5D"/>
    <w:rsid w:val="00514A6D"/>
    <w:rsid w:val="00525945"/>
    <w:rsid w:val="005351C1"/>
    <w:rsid w:val="00536F9C"/>
    <w:rsid w:val="00541D3F"/>
    <w:rsid w:val="00544424"/>
    <w:rsid w:val="005509D3"/>
    <w:rsid w:val="00550D3A"/>
    <w:rsid w:val="005558DE"/>
    <w:rsid w:val="00574968"/>
    <w:rsid w:val="00576536"/>
    <w:rsid w:val="00586270"/>
    <w:rsid w:val="005868EF"/>
    <w:rsid w:val="005A030D"/>
    <w:rsid w:val="005A1B0A"/>
    <w:rsid w:val="005A29AD"/>
    <w:rsid w:val="005B1ADF"/>
    <w:rsid w:val="005B2E55"/>
    <w:rsid w:val="005B7C8D"/>
    <w:rsid w:val="005C3B37"/>
    <w:rsid w:val="005C56B7"/>
    <w:rsid w:val="005D4665"/>
    <w:rsid w:val="005D70C9"/>
    <w:rsid w:val="005D7E71"/>
    <w:rsid w:val="005E6C03"/>
    <w:rsid w:val="005F3560"/>
    <w:rsid w:val="006036D3"/>
    <w:rsid w:val="00605769"/>
    <w:rsid w:val="00605830"/>
    <w:rsid w:val="00605A5E"/>
    <w:rsid w:val="006067B4"/>
    <w:rsid w:val="006069AC"/>
    <w:rsid w:val="0062046D"/>
    <w:rsid w:val="00627A1D"/>
    <w:rsid w:val="00627C87"/>
    <w:rsid w:val="0063666C"/>
    <w:rsid w:val="006459BA"/>
    <w:rsid w:val="00647F45"/>
    <w:rsid w:val="0065077D"/>
    <w:rsid w:val="00653E35"/>
    <w:rsid w:val="00655731"/>
    <w:rsid w:val="00664570"/>
    <w:rsid w:val="0066733F"/>
    <w:rsid w:val="0066769F"/>
    <w:rsid w:val="0067322C"/>
    <w:rsid w:val="00673674"/>
    <w:rsid w:val="00675C7F"/>
    <w:rsid w:val="0068028B"/>
    <w:rsid w:val="006A4BBC"/>
    <w:rsid w:val="006A66F7"/>
    <w:rsid w:val="006A6B7C"/>
    <w:rsid w:val="006B5B4D"/>
    <w:rsid w:val="006B72CF"/>
    <w:rsid w:val="006C348B"/>
    <w:rsid w:val="006C6592"/>
    <w:rsid w:val="006C7A79"/>
    <w:rsid w:val="006E72CD"/>
    <w:rsid w:val="006F68FD"/>
    <w:rsid w:val="00701EE1"/>
    <w:rsid w:val="007023B6"/>
    <w:rsid w:val="00702C38"/>
    <w:rsid w:val="00704426"/>
    <w:rsid w:val="007065A0"/>
    <w:rsid w:val="00715EAE"/>
    <w:rsid w:val="007178CC"/>
    <w:rsid w:val="00720CB7"/>
    <w:rsid w:val="0073062D"/>
    <w:rsid w:val="007307F8"/>
    <w:rsid w:val="00730EED"/>
    <w:rsid w:val="00733943"/>
    <w:rsid w:val="00736A62"/>
    <w:rsid w:val="00736D53"/>
    <w:rsid w:val="00740D2D"/>
    <w:rsid w:val="007474B2"/>
    <w:rsid w:val="00751FBD"/>
    <w:rsid w:val="00757BE5"/>
    <w:rsid w:val="00760699"/>
    <w:rsid w:val="00763A5F"/>
    <w:rsid w:val="00764606"/>
    <w:rsid w:val="0077031D"/>
    <w:rsid w:val="007738FE"/>
    <w:rsid w:val="00774D51"/>
    <w:rsid w:val="007811C9"/>
    <w:rsid w:val="00782D9D"/>
    <w:rsid w:val="00792F9A"/>
    <w:rsid w:val="007A02C4"/>
    <w:rsid w:val="007A0C3C"/>
    <w:rsid w:val="007A2130"/>
    <w:rsid w:val="007A3BE9"/>
    <w:rsid w:val="007A4706"/>
    <w:rsid w:val="007A4B4C"/>
    <w:rsid w:val="007B7FFB"/>
    <w:rsid w:val="007C1BB6"/>
    <w:rsid w:val="007C2070"/>
    <w:rsid w:val="007C33B5"/>
    <w:rsid w:val="007C6D79"/>
    <w:rsid w:val="007D0EF4"/>
    <w:rsid w:val="007D325C"/>
    <w:rsid w:val="007D7604"/>
    <w:rsid w:val="007F1A31"/>
    <w:rsid w:val="007F4A20"/>
    <w:rsid w:val="00801167"/>
    <w:rsid w:val="00806DDD"/>
    <w:rsid w:val="0081254D"/>
    <w:rsid w:val="00813800"/>
    <w:rsid w:val="00815FA2"/>
    <w:rsid w:val="0082591C"/>
    <w:rsid w:val="00835F22"/>
    <w:rsid w:val="00844BD7"/>
    <w:rsid w:val="00853109"/>
    <w:rsid w:val="00854E23"/>
    <w:rsid w:val="00877BE6"/>
    <w:rsid w:val="00884815"/>
    <w:rsid w:val="00885FAA"/>
    <w:rsid w:val="008914DF"/>
    <w:rsid w:val="0089181C"/>
    <w:rsid w:val="008940CF"/>
    <w:rsid w:val="008A0FDA"/>
    <w:rsid w:val="008A2495"/>
    <w:rsid w:val="008A61BD"/>
    <w:rsid w:val="008B364E"/>
    <w:rsid w:val="008B632B"/>
    <w:rsid w:val="008B7044"/>
    <w:rsid w:val="008B7CDC"/>
    <w:rsid w:val="008C70DA"/>
    <w:rsid w:val="008D6142"/>
    <w:rsid w:val="008F599C"/>
    <w:rsid w:val="0090123F"/>
    <w:rsid w:val="00904BEA"/>
    <w:rsid w:val="00904CDA"/>
    <w:rsid w:val="00914609"/>
    <w:rsid w:val="0091731D"/>
    <w:rsid w:val="00917BCD"/>
    <w:rsid w:val="009230CB"/>
    <w:rsid w:val="009306BA"/>
    <w:rsid w:val="00931B59"/>
    <w:rsid w:val="00942FC8"/>
    <w:rsid w:val="009600A0"/>
    <w:rsid w:val="00965D6D"/>
    <w:rsid w:val="00975299"/>
    <w:rsid w:val="0098325C"/>
    <w:rsid w:val="00991420"/>
    <w:rsid w:val="00991A1A"/>
    <w:rsid w:val="009A12D6"/>
    <w:rsid w:val="009B5853"/>
    <w:rsid w:val="009C255F"/>
    <w:rsid w:val="009C5140"/>
    <w:rsid w:val="009D1974"/>
    <w:rsid w:val="009D501F"/>
    <w:rsid w:val="009E1491"/>
    <w:rsid w:val="009E677C"/>
    <w:rsid w:val="009F6721"/>
    <w:rsid w:val="00A03E34"/>
    <w:rsid w:val="00A045D1"/>
    <w:rsid w:val="00A130C8"/>
    <w:rsid w:val="00A144EC"/>
    <w:rsid w:val="00A14C1E"/>
    <w:rsid w:val="00A159C7"/>
    <w:rsid w:val="00A23815"/>
    <w:rsid w:val="00A306AA"/>
    <w:rsid w:val="00A334F0"/>
    <w:rsid w:val="00A41C08"/>
    <w:rsid w:val="00A434D3"/>
    <w:rsid w:val="00A44DB6"/>
    <w:rsid w:val="00A450C2"/>
    <w:rsid w:val="00A45ADA"/>
    <w:rsid w:val="00A502A4"/>
    <w:rsid w:val="00A554AF"/>
    <w:rsid w:val="00A55682"/>
    <w:rsid w:val="00A81D74"/>
    <w:rsid w:val="00A929B8"/>
    <w:rsid w:val="00A975CB"/>
    <w:rsid w:val="00AA5CCD"/>
    <w:rsid w:val="00AA63AA"/>
    <w:rsid w:val="00AA651F"/>
    <w:rsid w:val="00AB4537"/>
    <w:rsid w:val="00AB74CC"/>
    <w:rsid w:val="00AC40DE"/>
    <w:rsid w:val="00AD313F"/>
    <w:rsid w:val="00AE07DC"/>
    <w:rsid w:val="00AE3D8F"/>
    <w:rsid w:val="00AF16B3"/>
    <w:rsid w:val="00AF6C65"/>
    <w:rsid w:val="00AF6F7B"/>
    <w:rsid w:val="00B01E0F"/>
    <w:rsid w:val="00B06EEF"/>
    <w:rsid w:val="00B07A4F"/>
    <w:rsid w:val="00B2028D"/>
    <w:rsid w:val="00B20F68"/>
    <w:rsid w:val="00B2519C"/>
    <w:rsid w:val="00B32419"/>
    <w:rsid w:val="00B4030C"/>
    <w:rsid w:val="00B40B5C"/>
    <w:rsid w:val="00B43264"/>
    <w:rsid w:val="00B53184"/>
    <w:rsid w:val="00B6476F"/>
    <w:rsid w:val="00B71E91"/>
    <w:rsid w:val="00B76ED2"/>
    <w:rsid w:val="00B775FB"/>
    <w:rsid w:val="00B82A30"/>
    <w:rsid w:val="00BA6BCA"/>
    <w:rsid w:val="00BB2E87"/>
    <w:rsid w:val="00BB3178"/>
    <w:rsid w:val="00BB3F74"/>
    <w:rsid w:val="00BB64AA"/>
    <w:rsid w:val="00BB6FCF"/>
    <w:rsid w:val="00BC387A"/>
    <w:rsid w:val="00BC45CE"/>
    <w:rsid w:val="00BC469D"/>
    <w:rsid w:val="00BC5562"/>
    <w:rsid w:val="00BC7218"/>
    <w:rsid w:val="00BC7D48"/>
    <w:rsid w:val="00BE6950"/>
    <w:rsid w:val="00C045A2"/>
    <w:rsid w:val="00C07800"/>
    <w:rsid w:val="00C17A3F"/>
    <w:rsid w:val="00C17FAD"/>
    <w:rsid w:val="00C2269E"/>
    <w:rsid w:val="00C241E4"/>
    <w:rsid w:val="00C3033B"/>
    <w:rsid w:val="00C4098E"/>
    <w:rsid w:val="00C47284"/>
    <w:rsid w:val="00C52818"/>
    <w:rsid w:val="00C662E3"/>
    <w:rsid w:val="00C70557"/>
    <w:rsid w:val="00C77765"/>
    <w:rsid w:val="00C77F91"/>
    <w:rsid w:val="00C82F47"/>
    <w:rsid w:val="00C8760C"/>
    <w:rsid w:val="00C9625F"/>
    <w:rsid w:val="00CA1350"/>
    <w:rsid w:val="00CA425A"/>
    <w:rsid w:val="00CA6506"/>
    <w:rsid w:val="00CC286D"/>
    <w:rsid w:val="00CC431E"/>
    <w:rsid w:val="00CD180E"/>
    <w:rsid w:val="00CD2F5C"/>
    <w:rsid w:val="00CD4BD7"/>
    <w:rsid w:val="00D00418"/>
    <w:rsid w:val="00D07BF0"/>
    <w:rsid w:val="00D119BA"/>
    <w:rsid w:val="00D1662D"/>
    <w:rsid w:val="00D20250"/>
    <w:rsid w:val="00D21AA4"/>
    <w:rsid w:val="00D22ED5"/>
    <w:rsid w:val="00D414D8"/>
    <w:rsid w:val="00D42E41"/>
    <w:rsid w:val="00D50F1E"/>
    <w:rsid w:val="00D5612A"/>
    <w:rsid w:val="00D6054B"/>
    <w:rsid w:val="00D63406"/>
    <w:rsid w:val="00D66E86"/>
    <w:rsid w:val="00D66F34"/>
    <w:rsid w:val="00D70F09"/>
    <w:rsid w:val="00D71AFC"/>
    <w:rsid w:val="00D76335"/>
    <w:rsid w:val="00D76670"/>
    <w:rsid w:val="00D76FBE"/>
    <w:rsid w:val="00D82D0A"/>
    <w:rsid w:val="00D83896"/>
    <w:rsid w:val="00D90C32"/>
    <w:rsid w:val="00D94996"/>
    <w:rsid w:val="00D95DDA"/>
    <w:rsid w:val="00D97EB7"/>
    <w:rsid w:val="00DB41DF"/>
    <w:rsid w:val="00DB5126"/>
    <w:rsid w:val="00DB7D10"/>
    <w:rsid w:val="00DC4146"/>
    <w:rsid w:val="00DC6125"/>
    <w:rsid w:val="00DC7E23"/>
    <w:rsid w:val="00DD0C19"/>
    <w:rsid w:val="00DD2370"/>
    <w:rsid w:val="00DD2A46"/>
    <w:rsid w:val="00DD6DBD"/>
    <w:rsid w:val="00DE4430"/>
    <w:rsid w:val="00DF1436"/>
    <w:rsid w:val="00DF2018"/>
    <w:rsid w:val="00DF3948"/>
    <w:rsid w:val="00E00E0E"/>
    <w:rsid w:val="00E01564"/>
    <w:rsid w:val="00E07974"/>
    <w:rsid w:val="00E121FC"/>
    <w:rsid w:val="00E15EAD"/>
    <w:rsid w:val="00E2007D"/>
    <w:rsid w:val="00E27F86"/>
    <w:rsid w:val="00E34B64"/>
    <w:rsid w:val="00E45B61"/>
    <w:rsid w:val="00E66563"/>
    <w:rsid w:val="00E66750"/>
    <w:rsid w:val="00E877A2"/>
    <w:rsid w:val="00E97647"/>
    <w:rsid w:val="00EC0DE6"/>
    <w:rsid w:val="00EC366F"/>
    <w:rsid w:val="00EF287E"/>
    <w:rsid w:val="00F07C52"/>
    <w:rsid w:val="00F11223"/>
    <w:rsid w:val="00F25E5E"/>
    <w:rsid w:val="00F3231D"/>
    <w:rsid w:val="00F40918"/>
    <w:rsid w:val="00F4157A"/>
    <w:rsid w:val="00F54263"/>
    <w:rsid w:val="00F564BB"/>
    <w:rsid w:val="00F56882"/>
    <w:rsid w:val="00F57AE3"/>
    <w:rsid w:val="00F63E4D"/>
    <w:rsid w:val="00F66794"/>
    <w:rsid w:val="00F72CE0"/>
    <w:rsid w:val="00F74C03"/>
    <w:rsid w:val="00F85C55"/>
    <w:rsid w:val="00F90211"/>
    <w:rsid w:val="00F912C7"/>
    <w:rsid w:val="00F914B1"/>
    <w:rsid w:val="00F92483"/>
    <w:rsid w:val="00F94989"/>
    <w:rsid w:val="00FA0460"/>
    <w:rsid w:val="00FA318F"/>
    <w:rsid w:val="00FA6AFB"/>
    <w:rsid w:val="00FB18DF"/>
    <w:rsid w:val="00FB2611"/>
    <w:rsid w:val="00FB2CA5"/>
    <w:rsid w:val="00FC39FD"/>
    <w:rsid w:val="00FD311E"/>
    <w:rsid w:val="00FD560F"/>
    <w:rsid w:val="00FE2CE3"/>
    <w:rsid w:val="00FE5E59"/>
    <w:rsid w:val="00FF7540"/>
    <w:rsid w:val="01467658"/>
    <w:rsid w:val="017ED6C3"/>
    <w:rsid w:val="01963D5B"/>
    <w:rsid w:val="01C1D252"/>
    <w:rsid w:val="028F23FB"/>
    <w:rsid w:val="03CC45DC"/>
    <w:rsid w:val="04C1BB6E"/>
    <w:rsid w:val="0725D80D"/>
    <w:rsid w:val="074643F5"/>
    <w:rsid w:val="075BD53D"/>
    <w:rsid w:val="07BD2BE5"/>
    <w:rsid w:val="082D22D8"/>
    <w:rsid w:val="08D40786"/>
    <w:rsid w:val="0B1153FF"/>
    <w:rsid w:val="0BDA47E9"/>
    <w:rsid w:val="0BF9FCF8"/>
    <w:rsid w:val="0C1A98DA"/>
    <w:rsid w:val="0F5FDFED"/>
    <w:rsid w:val="1096D550"/>
    <w:rsid w:val="118DF89F"/>
    <w:rsid w:val="121F1530"/>
    <w:rsid w:val="1249297E"/>
    <w:rsid w:val="141C4F1E"/>
    <w:rsid w:val="169D4D47"/>
    <w:rsid w:val="16BD4C26"/>
    <w:rsid w:val="1B06A449"/>
    <w:rsid w:val="1E68BC5D"/>
    <w:rsid w:val="209E297D"/>
    <w:rsid w:val="20B5C54B"/>
    <w:rsid w:val="20BECA8A"/>
    <w:rsid w:val="21E81053"/>
    <w:rsid w:val="259FE24A"/>
    <w:rsid w:val="2686EF8B"/>
    <w:rsid w:val="28535696"/>
    <w:rsid w:val="29807FD4"/>
    <w:rsid w:val="29D25F26"/>
    <w:rsid w:val="2C2E3CA3"/>
    <w:rsid w:val="2C8D5D0C"/>
    <w:rsid w:val="2CC0D079"/>
    <w:rsid w:val="2CE69E48"/>
    <w:rsid w:val="2D4A4B11"/>
    <w:rsid w:val="2D4AE44C"/>
    <w:rsid w:val="2DE01FC5"/>
    <w:rsid w:val="2DF6288C"/>
    <w:rsid w:val="2EB9E92E"/>
    <w:rsid w:val="2F223760"/>
    <w:rsid w:val="2F5534DE"/>
    <w:rsid w:val="3118F71A"/>
    <w:rsid w:val="31691562"/>
    <w:rsid w:val="32101D36"/>
    <w:rsid w:val="330CC327"/>
    <w:rsid w:val="3386A942"/>
    <w:rsid w:val="34173ADF"/>
    <w:rsid w:val="35819BED"/>
    <w:rsid w:val="36B159D7"/>
    <w:rsid w:val="36D4C0E5"/>
    <w:rsid w:val="37B037B9"/>
    <w:rsid w:val="38917F67"/>
    <w:rsid w:val="399CF1C6"/>
    <w:rsid w:val="39E914C3"/>
    <w:rsid w:val="3A40F831"/>
    <w:rsid w:val="3AE4BC07"/>
    <w:rsid w:val="3B784219"/>
    <w:rsid w:val="3BE2DC20"/>
    <w:rsid w:val="3C22C13A"/>
    <w:rsid w:val="3CC3D318"/>
    <w:rsid w:val="3F98C9E2"/>
    <w:rsid w:val="3FC3F914"/>
    <w:rsid w:val="400E237E"/>
    <w:rsid w:val="40113635"/>
    <w:rsid w:val="408D3DF1"/>
    <w:rsid w:val="4093363C"/>
    <w:rsid w:val="40C76B83"/>
    <w:rsid w:val="40DE07CD"/>
    <w:rsid w:val="4164DE51"/>
    <w:rsid w:val="41AEDE55"/>
    <w:rsid w:val="42FF4ACB"/>
    <w:rsid w:val="43C5F263"/>
    <w:rsid w:val="4465753E"/>
    <w:rsid w:val="4485DA24"/>
    <w:rsid w:val="48EFC241"/>
    <w:rsid w:val="49447523"/>
    <w:rsid w:val="49886013"/>
    <w:rsid w:val="4ACAE8E9"/>
    <w:rsid w:val="4B1A4589"/>
    <w:rsid w:val="4DE61960"/>
    <w:rsid w:val="4EDDC6CB"/>
    <w:rsid w:val="4F7027D7"/>
    <w:rsid w:val="50EDEEB5"/>
    <w:rsid w:val="516F4182"/>
    <w:rsid w:val="52245028"/>
    <w:rsid w:val="546F3D5F"/>
    <w:rsid w:val="54FE8D74"/>
    <w:rsid w:val="5660BBFB"/>
    <w:rsid w:val="56FD6EDE"/>
    <w:rsid w:val="57C92C23"/>
    <w:rsid w:val="57F7B614"/>
    <w:rsid w:val="585E15EC"/>
    <w:rsid w:val="586AFA9F"/>
    <w:rsid w:val="5873C0BC"/>
    <w:rsid w:val="5A50FA51"/>
    <w:rsid w:val="5BA8DB59"/>
    <w:rsid w:val="5DE2FAA6"/>
    <w:rsid w:val="5E0D5B1A"/>
    <w:rsid w:val="5F84A0AE"/>
    <w:rsid w:val="5FCDCAF1"/>
    <w:rsid w:val="609BF615"/>
    <w:rsid w:val="629163DA"/>
    <w:rsid w:val="6325EEC9"/>
    <w:rsid w:val="6452B78E"/>
    <w:rsid w:val="65C32D30"/>
    <w:rsid w:val="65CD07A6"/>
    <w:rsid w:val="66238D84"/>
    <w:rsid w:val="665E892B"/>
    <w:rsid w:val="68B2E249"/>
    <w:rsid w:val="68C5562E"/>
    <w:rsid w:val="6AF0A6E2"/>
    <w:rsid w:val="6FBEFE48"/>
    <w:rsid w:val="709A65BB"/>
    <w:rsid w:val="70ACC9C7"/>
    <w:rsid w:val="7117F8E6"/>
    <w:rsid w:val="716A74C4"/>
    <w:rsid w:val="72A84344"/>
    <w:rsid w:val="72EC567D"/>
    <w:rsid w:val="73183B8A"/>
    <w:rsid w:val="74A2F317"/>
    <w:rsid w:val="751D1D73"/>
    <w:rsid w:val="77FD67D4"/>
    <w:rsid w:val="785B7002"/>
    <w:rsid w:val="7866FC5E"/>
    <w:rsid w:val="78EAA625"/>
    <w:rsid w:val="79211C47"/>
    <w:rsid w:val="7950F8E0"/>
    <w:rsid w:val="7C7EAD50"/>
    <w:rsid w:val="7D19F61C"/>
    <w:rsid w:val="7DB2A72D"/>
    <w:rsid w:val="7DFADDB3"/>
    <w:rsid w:val="7DFE7427"/>
    <w:rsid w:val="7F97F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889F"/>
  <w15:chartTrackingRefBased/>
  <w15:docId w15:val="{A37F6F6D-8044-F74F-BEC8-62528E87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7DB"/>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10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E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DB"/>
    <w:rPr>
      <w:rFonts w:eastAsiaTheme="majorEastAsia" w:cstheme="majorBidi"/>
      <w:color w:val="272727" w:themeColor="text1" w:themeTint="D8"/>
    </w:rPr>
  </w:style>
  <w:style w:type="paragraph" w:styleId="Title">
    <w:name w:val="Title"/>
    <w:basedOn w:val="Normal"/>
    <w:next w:val="Normal"/>
    <w:link w:val="TitleChar"/>
    <w:uiPriority w:val="10"/>
    <w:qFormat/>
    <w:rsid w:val="00310E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0EDB"/>
    <w:rPr>
      <w:i/>
      <w:iCs/>
      <w:color w:val="404040" w:themeColor="text1" w:themeTint="BF"/>
    </w:rPr>
  </w:style>
  <w:style w:type="paragraph" w:styleId="ListParagraph">
    <w:name w:val="List Paragraph"/>
    <w:basedOn w:val="Normal"/>
    <w:uiPriority w:val="1"/>
    <w:qFormat/>
    <w:rsid w:val="00310EDB"/>
    <w:pPr>
      <w:ind w:left="720"/>
      <w:contextualSpacing/>
    </w:pPr>
  </w:style>
  <w:style w:type="character" w:styleId="IntenseEmphasis">
    <w:name w:val="Intense Emphasis"/>
    <w:basedOn w:val="DefaultParagraphFont"/>
    <w:uiPriority w:val="21"/>
    <w:qFormat/>
    <w:rsid w:val="00310EDB"/>
    <w:rPr>
      <w:i/>
      <w:iCs/>
      <w:color w:val="0F4761" w:themeColor="accent1" w:themeShade="BF"/>
    </w:rPr>
  </w:style>
  <w:style w:type="paragraph" w:styleId="IntenseQuote">
    <w:name w:val="Intense Quote"/>
    <w:basedOn w:val="Normal"/>
    <w:next w:val="Normal"/>
    <w:link w:val="IntenseQuoteChar"/>
    <w:uiPriority w:val="30"/>
    <w:qFormat/>
    <w:rsid w:val="00310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EDB"/>
    <w:rPr>
      <w:i/>
      <w:iCs/>
      <w:color w:val="0F4761" w:themeColor="accent1" w:themeShade="BF"/>
    </w:rPr>
  </w:style>
  <w:style w:type="character" w:styleId="IntenseReference">
    <w:name w:val="Intense Reference"/>
    <w:basedOn w:val="DefaultParagraphFont"/>
    <w:uiPriority w:val="32"/>
    <w:qFormat/>
    <w:rsid w:val="00310EDB"/>
    <w:rPr>
      <w:b/>
      <w:bCs/>
      <w:smallCaps/>
      <w:color w:val="0F4761" w:themeColor="accent1" w:themeShade="BF"/>
      <w:spacing w:val="5"/>
    </w:rPr>
  </w:style>
  <w:style w:type="paragraph" w:styleId="BodyText">
    <w:name w:val="Body Text"/>
    <w:basedOn w:val="Normal"/>
    <w:link w:val="BodyTextChar"/>
    <w:uiPriority w:val="1"/>
    <w:qFormat/>
    <w:rsid w:val="00310EDB"/>
  </w:style>
  <w:style w:type="character" w:customStyle="1" w:styleId="BodyTextChar">
    <w:name w:val="Body Text Char"/>
    <w:basedOn w:val="DefaultParagraphFont"/>
    <w:link w:val="BodyText"/>
    <w:uiPriority w:val="1"/>
    <w:rsid w:val="00310EDB"/>
    <w:rPr>
      <w:rFonts w:ascii="Times New Roman" w:eastAsia="Times New Roman" w:hAnsi="Times New Roman" w:cs="Times New Roman"/>
      <w:kern w:val="0"/>
      <w:sz w:val="22"/>
      <w:szCs w:val="22"/>
      <w14:ligatures w14:val="none"/>
    </w:rPr>
  </w:style>
  <w:style w:type="character" w:styleId="Hyperlink">
    <w:name w:val="Hyperlink"/>
    <w:basedOn w:val="DefaultParagraphFont"/>
    <w:uiPriority w:val="99"/>
    <w:unhideWhenUsed/>
    <w:rsid w:val="00310EDB"/>
    <w:rPr>
      <w:color w:val="467886" w:themeColor="hyperlink"/>
      <w:u w:val="single"/>
    </w:rPr>
  </w:style>
  <w:style w:type="character" w:styleId="UnresolvedMention">
    <w:name w:val="Unresolved Mention"/>
    <w:basedOn w:val="DefaultParagraphFont"/>
    <w:uiPriority w:val="99"/>
    <w:semiHidden/>
    <w:unhideWhenUsed/>
    <w:rsid w:val="00310EDB"/>
    <w:rPr>
      <w:color w:val="605E5C"/>
      <w:shd w:val="clear" w:color="auto" w:fill="E1DFDD"/>
    </w:rPr>
  </w:style>
  <w:style w:type="character" w:styleId="FollowedHyperlink">
    <w:name w:val="FollowedHyperlink"/>
    <w:basedOn w:val="DefaultParagraphFont"/>
    <w:uiPriority w:val="99"/>
    <w:semiHidden/>
    <w:unhideWhenUsed/>
    <w:rsid w:val="00C70557"/>
    <w:rPr>
      <w:color w:val="96607D" w:themeColor="followedHyperlink"/>
      <w:u w:val="single"/>
    </w:rPr>
  </w:style>
  <w:style w:type="paragraph" w:styleId="Revision">
    <w:name w:val="Revision"/>
    <w:hidden/>
    <w:uiPriority w:val="99"/>
    <w:semiHidden/>
    <w:rsid w:val="00782D9D"/>
    <w:rPr>
      <w:rFonts w:ascii="Times New Roman" w:eastAsia="Times New Roman" w:hAnsi="Times New Roman" w:cs="Times New Roman"/>
      <w:kern w:val="0"/>
      <w:sz w:val="22"/>
      <w:szCs w:val="22"/>
      <w14:ligatures w14:val="none"/>
    </w:rPr>
  </w:style>
  <w:style w:type="character" w:styleId="CommentReference">
    <w:name w:val="annotation reference"/>
    <w:basedOn w:val="DefaultParagraphFont"/>
    <w:uiPriority w:val="99"/>
    <w:semiHidden/>
    <w:unhideWhenUsed/>
    <w:rsid w:val="00782D9D"/>
    <w:rPr>
      <w:sz w:val="16"/>
      <w:szCs w:val="16"/>
    </w:rPr>
  </w:style>
  <w:style w:type="paragraph" w:styleId="CommentText">
    <w:name w:val="annotation text"/>
    <w:basedOn w:val="Normal"/>
    <w:link w:val="CommentTextChar"/>
    <w:uiPriority w:val="99"/>
    <w:semiHidden/>
    <w:unhideWhenUsed/>
    <w:rsid w:val="00782D9D"/>
    <w:rPr>
      <w:sz w:val="20"/>
      <w:szCs w:val="20"/>
    </w:rPr>
  </w:style>
  <w:style w:type="character" w:customStyle="1" w:styleId="CommentTextChar">
    <w:name w:val="Comment Text Char"/>
    <w:basedOn w:val="DefaultParagraphFont"/>
    <w:link w:val="CommentText"/>
    <w:uiPriority w:val="99"/>
    <w:semiHidden/>
    <w:rsid w:val="00782D9D"/>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82D9D"/>
    <w:rPr>
      <w:b/>
      <w:bCs/>
    </w:rPr>
  </w:style>
  <w:style w:type="character" w:customStyle="1" w:styleId="CommentSubjectChar">
    <w:name w:val="Comment Subject Char"/>
    <w:basedOn w:val="CommentTextChar"/>
    <w:link w:val="CommentSubject"/>
    <w:uiPriority w:val="99"/>
    <w:semiHidden/>
    <w:rsid w:val="00782D9D"/>
    <w:rPr>
      <w:rFonts w:ascii="Times New Roman" w:eastAsia="Times New Roman" w:hAnsi="Times New Roman" w:cs="Times New Roman"/>
      <w:b/>
      <w:bCs/>
      <w:kern w:val="0"/>
      <w:sz w:val="20"/>
      <w:szCs w:val="20"/>
      <w14:ligatures w14:val="none"/>
    </w:rPr>
  </w:style>
  <w:style w:type="character" w:styleId="Mention">
    <w:name w:val="Mention"/>
    <w:basedOn w:val="DefaultParagraphFont"/>
    <w:uiPriority w:val="99"/>
    <w:unhideWhenUsed/>
    <w:rsid w:val="00782D9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980">
      <w:bodyDiv w:val="1"/>
      <w:marLeft w:val="0"/>
      <w:marRight w:val="0"/>
      <w:marTop w:val="0"/>
      <w:marBottom w:val="0"/>
      <w:divBdr>
        <w:top w:val="none" w:sz="0" w:space="0" w:color="auto"/>
        <w:left w:val="none" w:sz="0" w:space="0" w:color="auto"/>
        <w:bottom w:val="none" w:sz="0" w:space="0" w:color="auto"/>
        <w:right w:val="none" w:sz="0" w:space="0" w:color="auto"/>
      </w:divBdr>
    </w:div>
    <w:div w:id="883295951">
      <w:bodyDiv w:val="1"/>
      <w:marLeft w:val="0"/>
      <w:marRight w:val="0"/>
      <w:marTop w:val="0"/>
      <w:marBottom w:val="0"/>
      <w:divBdr>
        <w:top w:val="none" w:sz="0" w:space="0" w:color="auto"/>
        <w:left w:val="none" w:sz="0" w:space="0" w:color="auto"/>
        <w:bottom w:val="none" w:sz="0" w:space="0" w:color="auto"/>
        <w:right w:val="none" w:sz="0" w:space="0" w:color="auto"/>
      </w:divBdr>
    </w:div>
    <w:div w:id="983317355">
      <w:bodyDiv w:val="1"/>
      <w:marLeft w:val="0"/>
      <w:marRight w:val="0"/>
      <w:marTop w:val="0"/>
      <w:marBottom w:val="0"/>
      <w:divBdr>
        <w:top w:val="none" w:sz="0" w:space="0" w:color="auto"/>
        <w:left w:val="none" w:sz="0" w:space="0" w:color="auto"/>
        <w:bottom w:val="none" w:sz="0" w:space="0" w:color="auto"/>
        <w:right w:val="none" w:sz="0" w:space="0" w:color="auto"/>
      </w:divBdr>
    </w:div>
    <w:div w:id="1181121037">
      <w:bodyDiv w:val="1"/>
      <w:marLeft w:val="0"/>
      <w:marRight w:val="0"/>
      <w:marTop w:val="0"/>
      <w:marBottom w:val="0"/>
      <w:divBdr>
        <w:top w:val="none" w:sz="0" w:space="0" w:color="auto"/>
        <w:left w:val="none" w:sz="0" w:space="0" w:color="auto"/>
        <w:bottom w:val="none" w:sz="0" w:space="0" w:color="auto"/>
        <w:right w:val="none" w:sz="0" w:space="0" w:color="auto"/>
      </w:divBdr>
    </w:div>
    <w:div w:id="1435444776">
      <w:bodyDiv w:val="1"/>
      <w:marLeft w:val="0"/>
      <w:marRight w:val="0"/>
      <w:marTop w:val="0"/>
      <w:marBottom w:val="0"/>
      <w:divBdr>
        <w:top w:val="none" w:sz="0" w:space="0" w:color="auto"/>
        <w:left w:val="none" w:sz="0" w:space="0" w:color="auto"/>
        <w:bottom w:val="none" w:sz="0" w:space="0" w:color="auto"/>
        <w:right w:val="none" w:sz="0" w:space="0" w:color="auto"/>
      </w:divBdr>
    </w:div>
    <w:div w:id="15342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mdange/" TargetMode="External"/><Relationship Id="rId11" Type="http://schemas.openxmlformats.org/officeDocument/2006/relationships/fontTable" Target="fontTable.xml"/><Relationship Id="rId5" Type="http://schemas.openxmlformats.org/officeDocument/2006/relationships/hyperlink" Target="mailto:dangeom94@gmail.com"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09EB36DB-47B9-FD43-A536-F4CD6EE5DA7F}">
    <t:Anchor>
      <t:Comment id="1208307896"/>
    </t:Anchor>
    <t:History>
      <t:Event id="{7242720A-7BC3-F84E-8C2E-FD39817E88F8}" time="2024-10-17T00:21:51.503Z">
        <t:Attribution userId="S::ODANGE@depaul.edu::f74924d3-6df2-4216-92ff-8dce94c01444" userProvider="AD" userName="Dange, Om"/>
        <t:Anchor>
          <t:Comment id="1208307896"/>
        </t:Anchor>
        <t:Create/>
      </t:Event>
      <t:Event id="{42D0C152-8765-7143-AAC5-28240761AE1E}" time="2024-10-17T00:21:51.503Z">
        <t:Attribution userId="S::ODANGE@depaul.edu::f74924d3-6df2-4216-92ff-8dce94c01444" userProvider="AD" userName="Dange, Om"/>
        <t:Anchor>
          <t:Comment id="1208307896"/>
        </t:Anchor>
        <t:Assign userId="S::SKAUR21@depaul.edu::df9f23c0-26d2-4ed3-9b4a-a70a4245a83d" userProvider="AD" userName="Kaur, Simran"/>
      </t:Event>
      <t:Event id="{2D20D468-3BD5-D14C-BA2F-01F2DAD8011B}" time="2024-10-17T00:21:51.503Z">
        <t:Attribution userId="S::ODANGE@depaul.edu::f74924d3-6df2-4216-92ff-8dce94c01444" userProvider="AD" userName="Dange, Om"/>
        <t:Anchor>
          <t:Comment id="1208307896"/>
        </t:Anchor>
        <t:SetTitle title="@Kaur, Simran this is new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709</Words>
  <Characters>3838</Characters>
  <Application>Microsoft Office Word</Application>
  <DocSecurity>0</DocSecurity>
  <Lines>55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Links>
    <vt:vector size="18" baseType="variant">
      <vt:variant>
        <vt:i4>4980814</vt:i4>
      </vt:variant>
      <vt:variant>
        <vt:i4>3</vt:i4>
      </vt:variant>
      <vt:variant>
        <vt:i4>0</vt:i4>
      </vt:variant>
      <vt:variant>
        <vt:i4>5</vt:i4>
      </vt:variant>
      <vt:variant>
        <vt:lpwstr>https://www.linkedin.com/in/omdange/</vt:lpwstr>
      </vt:variant>
      <vt:variant>
        <vt:lpwstr/>
      </vt:variant>
      <vt:variant>
        <vt:i4>3145759</vt:i4>
      </vt:variant>
      <vt:variant>
        <vt:i4>0</vt:i4>
      </vt:variant>
      <vt:variant>
        <vt:i4>0</vt:i4>
      </vt:variant>
      <vt:variant>
        <vt:i4>5</vt:i4>
      </vt:variant>
      <vt:variant>
        <vt:lpwstr>mailto:dangeom94@gmail.com</vt:lpwstr>
      </vt:variant>
      <vt:variant>
        <vt:lpwstr/>
      </vt:variant>
      <vt:variant>
        <vt:i4>1572907</vt:i4>
      </vt:variant>
      <vt:variant>
        <vt:i4>0</vt:i4>
      </vt:variant>
      <vt:variant>
        <vt:i4>0</vt:i4>
      </vt:variant>
      <vt:variant>
        <vt:i4>5</vt:i4>
      </vt:variant>
      <vt:variant>
        <vt:lpwstr>mailto:SKAUR21@depaul.edu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 Om</dc:creator>
  <cp:keywords/>
  <dc:description/>
  <cp:lastModifiedBy>Dange, Om</cp:lastModifiedBy>
  <cp:revision>4</cp:revision>
  <cp:lastPrinted>2025-02-06T03:51:00Z</cp:lastPrinted>
  <dcterms:created xsi:type="dcterms:W3CDTF">2024-11-04T20:35:00Z</dcterms:created>
  <dcterms:modified xsi:type="dcterms:W3CDTF">2025-02-06T05:40:00Z</dcterms:modified>
</cp:coreProperties>
</file>